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DF8CBE" w14:textId="78BA1DF8" w:rsidR="00055E35" w:rsidRPr="00055E35" w:rsidRDefault="00055E35" w:rsidP="0030116F">
      <w:pPr>
        <w:widowControl w:val="0"/>
        <w:autoSpaceDE w:val="0"/>
        <w:autoSpaceDN w:val="0"/>
        <w:adjustRightInd w:val="0"/>
        <w:spacing w:after="300"/>
        <w:jc w:val="center"/>
        <w:rPr>
          <w:rFonts w:ascii="Cambria" w:hAnsi="Cambria" w:cs="Times"/>
          <w:b/>
          <w:bCs/>
        </w:rPr>
      </w:pPr>
      <w:r w:rsidRPr="00055E35">
        <w:rPr>
          <w:rFonts w:ascii="Cambria" w:hAnsi="Cambria" w:cs="Times"/>
          <w:b/>
          <w:bCs/>
        </w:rPr>
        <w:t xml:space="preserve">REGISTERED USER TERMS AND CONDITIONS – </w:t>
      </w:r>
      <w:r>
        <w:rPr>
          <w:rFonts w:ascii="Cambria" w:hAnsi="Cambria" w:cs="Times"/>
          <w:b/>
          <w:bCs/>
        </w:rPr>
        <w:t>Dingo App</w:t>
      </w:r>
    </w:p>
    <w:p w14:paraId="44272B6B" w14:textId="53602C90" w:rsidR="00055E35" w:rsidRPr="0035303C" w:rsidRDefault="00300B5A" w:rsidP="0030116F">
      <w:pPr>
        <w:widowControl w:val="0"/>
        <w:autoSpaceDE w:val="0"/>
        <w:autoSpaceDN w:val="0"/>
        <w:adjustRightInd w:val="0"/>
        <w:spacing w:after="300"/>
        <w:jc w:val="center"/>
        <w:rPr>
          <w:rFonts w:ascii="Cambria" w:hAnsi="Cambria" w:cs="Times"/>
          <w:b/>
          <w:bCs/>
          <w:color w:val="0D0D0D" w:themeColor="text1" w:themeTint="F2"/>
        </w:rPr>
      </w:pPr>
      <w:r w:rsidRPr="00CB3217">
        <w:rPr>
          <w:rFonts w:ascii="Cambria" w:hAnsi="Cambria" w:cs="Times"/>
          <w:b/>
          <w:bCs/>
          <w:color w:val="0D0D0D" w:themeColor="text1" w:themeTint="F2"/>
        </w:rPr>
        <w:t>Last Updated:</w:t>
      </w:r>
      <w:r w:rsidR="00CB3217" w:rsidRPr="0000516D">
        <w:rPr>
          <w:rFonts w:ascii="Cambria" w:hAnsi="Cambria" w:cs="Times"/>
          <w:b/>
          <w:bCs/>
          <w:color w:val="0D0D0D" w:themeColor="text1" w:themeTint="F2"/>
        </w:rPr>
        <w:t xml:space="preserve"> 17</w:t>
      </w:r>
      <w:r w:rsidR="00CB3217" w:rsidRPr="0000516D">
        <w:rPr>
          <w:rFonts w:ascii="Cambria" w:hAnsi="Cambria" w:cs="Times"/>
          <w:b/>
          <w:bCs/>
          <w:color w:val="0D0D0D" w:themeColor="text1" w:themeTint="F2"/>
          <w:vertAlign w:val="superscript"/>
        </w:rPr>
        <w:t>th</w:t>
      </w:r>
      <w:r w:rsidR="00CB3217" w:rsidRPr="0035303C">
        <w:rPr>
          <w:rFonts w:ascii="Cambria" w:hAnsi="Cambria" w:cs="Times"/>
          <w:b/>
          <w:bCs/>
          <w:color w:val="0D0D0D" w:themeColor="text1" w:themeTint="F2"/>
        </w:rPr>
        <w:t xml:space="preserve"> </w:t>
      </w:r>
      <w:r w:rsidR="00AB4167" w:rsidRPr="0035303C">
        <w:rPr>
          <w:rFonts w:ascii="Cambria" w:hAnsi="Cambria" w:cs="Times"/>
          <w:b/>
          <w:bCs/>
          <w:color w:val="0D0D0D" w:themeColor="text1" w:themeTint="F2"/>
        </w:rPr>
        <w:t>February 2015</w:t>
      </w:r>
    </w:p>
    <w:p w14:paraId="2DB9775F" w14:textId="77777777" w:rsidR="00F6107B" w:rsidRPr="00C10EF6" w:rsidRDefault="00F6107B" w:rsidP="00F6107B">
      <w:pPr>
        <w:widowControl w:val="0"/>
        <w:autoSpaceDE w:val="0"/>
        <w:autoSpaceDN w:val="0"/>
        <w:adjustRightInd w:val="0"/>
        <w:spacing w:after="300"/>
        <w:jc w:val="both"/>
        <w:rPr>
          <w:rFonts w:ascii="Cambria" w:hAnsi="Cambria" w:cs="Times"/>
          <w:b/>
          <w:bCs/>
        </w:rPr>
      </w:pPr>
      <w:r>
        <w:rPr>
          <w:rFonts w:ascii="Cambria" w:hAnsi="Cambria" w:cs="Times"/>
          <w:b/>
          <w:bCs/>
        </w:rPr>
        <w:t xml:space="preserve">1. </w:t>
      </w:r>
      <w:r w:rsidR="00F05583">
        <w:rPr>
          <w:rFonts w:ascii="Cambria" w:hAnsi="Cambria" w:cs="Times"/>
          <w:b/>
          <w:bCs/>
        </w:rPr>
        <w:t>About U</w:t>
      </w:r>
      <w:r w:rsidRPr="00C10EF6">
        <w:rPr>
          <w:rFonts w:ascii="Cambria" w:hAnsi="Cambria" w:cs="Times"/>
          <w:b/>
          <w:bCs/>
        </w:rPr>
        <w:t>s</w:t>
      </w:r>
    </w:p>
    <w:p w14:paraId="3F2546A3" w14:textId="77777777" w:rsidR="00F6107B" w:rsidRPr="00C10EF6" w:rsidRDefault="008417A8" w:rsidP="00055E35">
      <w:pPr>
        <w:widowControl w:val="0"/>
        <w:tabs>
          <w:tab w:val="left" w:pos="220"/>
          <w:tab w:val="left" w:pos="720"/>
        </w:tabs>
        <w:autoSpaceDE w:val="0"/>
        <w:autoSpaceDN w:val="0"/>
        <w:adjustRightInd w:val="0"/>
        <w:jc w:val="both"/>
        <w:rPr>
          <w:rFonts w:ascii="Cambria" w:hAnsi="Cambria" w:cs="Helvetica"/>
        </w:rPr>
      </w:pPr>
      <w:proofErr w:type="spellStart"/>
      <w:r w:rsidRPr="008417A8">
        <w:rPr>
          <w:rFonts w:ascii="Cambria" w:hAnsi="Cambria" w:cs="Helvetica"/>
        </w:rPr>
        <w:t>Allington</w:t>
      </w:r>
      <w:proofErr w:type="spellEnd"/>
      <w:r w:rsidRPr="008417A8">
        <w:rPr>
          <w:rFonts w:ascii="Cambria" w:hAnsi="Cambria" w:cs="Helvetica"/>
        </w:rPr>
        <w:t xml:space="preserve"> Ventures Ltd (“</w:t>
      </w:r>
      <w:r w:rsidRPr="00F05583">
        <w:rPr>
          <w:rFonts w:ascii="Cambria" w:hAnsi="Cambria" w:cs="Helvetica"/>
          <w:b/>
        </w:rPr>
        <w:t>AVL</w:t>
      </w:r>
      <w:r w:rsidRPr="008417A8">
        <w:rPr>
          <w:rFonts w:ascii="Cambria" w:hAnsi="Cambria" w:cs="Helvetica"/>
        </w:rPr>
        <w:t>”, "we", “our” or “us”)</w:t>
      </w:r>
      <w:r w:rsidR="00F6107B">
        <w:rPr>
          <w:rFonts w:ascii="Cambria" w:hAnsi="Cambria" w:cs="Helvetica"/>
        </w:rPr>
        <w:t xml:space="preserve"> operates a marketplace (the “</w:t>
      </w:r>
      <w:r w:rsidR="00F6107B" w:rsidRPr="00FB6386">
        <w:rPr>
          <w:rFonts w:ascii="Cambria" w:hAnsi="Cambria" w:cs="Helvetica"/>
          <w:b/>
        </w:rPr>
        <w:t>Marketplace</w:t>
      </w:r>
      <w:r w:rsidR="00F6107B">
        <w:rPr>
          <w:rFonts w:ascii="Cambria" w:hAnsi="Cambria" w:cs="Helvetica"/>
        </w:rPr>
        <w:t>”) that</w:t>
      </w:r>
      <w:r w:rsidR="00F6107B" w:rsidRPr="00C10EF6">
        <w:rPr>
          <w:rFonts w:ascii="Cambria" w:hAnsi="Cambria" w:cs="Helvetica"/>
        </w:rPr>
        <w:t xml:space="preserve"> allows </w:t>
      </w:r>
      <w:r>
        <w:rPr>
          <w:rFonts w:ascii="Cambria" w:hAnsi="Cambria" w:cs="Helvetica"/>
        </w:rPr>
        <w:t xml:space="preserve">registered </w:t>
      </w:r>
      <w:r w:rsidR="00F6107B" w:rsidRPr="00C10EF6">
        <w:rPr>
          <w:rFonts w:ascii="Cambria" w:hAnsi="Cambria" w:cs="Helvetica"/>
        </w:rPr>
        <w:t>users</w:t>
      </w:r>
      <w:r w:rsidR="00034325">
        <w:rPr>
          <w:rFonts w:ascii="Cambria" w:hAnsi="Cambria" w:cs="Helvetica"/>
        </w:rPr>
        <w:t xml:space="preserve"> (“</w:t>
      </w:r>
      <w:r w:rsidR="00034325" w:rsidRPr="00034325">
        <w:rPr>
          <w:rFonts w:ascii="Cambria" w:hAnsi="Cambria" w:cs="Helvetica"/>
          <w:b/>
        </w:rPr>
        <w:t>Registered Users</w:t>
      </w:r>
      <w:r w:rsidR="00034325">
        <w:rPr>
          <w:rFonts w:ascii="Cambria" w:hAnsi="Cambria" w:cs="Helvetica"/>
        </w:rPr>
        <w:t xml:space="preserve">”) </w:t>
      </w:r>
      <w:r w:rsidR="00F6107B" w:rsidRPr="00C10EF6">
        <w:rPr>
          <w:rFonts w:ascii="Cambria" w:hAnsi="Cambria" w:cs="Helvetica"/>
        </w:rPr>
        <w:t>to buy and sell items u</w:t>
      </w:r>
      <w:r w:rsidR="00F6107B">
        <w:rPr>
          <w:rFonts w:ascii="Cambria" w:hAnsi="Cambria" w:cs="Helvetica"/>
        </w:rPr>
        <w:t>sing the Dingo application (the “</w:t>
      </w:r>
      <w:r w:rsidR="00F6107B" w:rsidRPr="00FB6386">
        <w:rPr>
          <w:rFonts w:ascii="Cambria" w:hAnsi="Cambria" w:cs="Helvetica"/>
          <w:b/>
        </w:rPr>
        <w:t>App</w:t>
      </w:r>
      <w:r w:rsidR="00F6107B">
        <w:rPr>
          <w:rFonts w:ascii="Cambria" w:hAnsi="Cambria" w:cs="Helvetica"/>
        </w:rPr>
        <w:t>”) that</w:t>
      </w:r>
      <w:r w:rsidR="00F6107B" w:rsidRPr="00C10EF6">
        <w:rPr>
          <w:rFonts w:ascii="Cambria" w:hAnsi="Cambria" w:cs="Helvetica"/>
        </w:rPr>
        <w:t xml:space="preserve"> is available for download via mobile devices</w:t>
      </w:r>
      <w:r w:rsidR="00324109">
        <w:rPr>
          <w:rFonts w:ascii="Cambria" w:hAnsi="Cambria" w:cs="Helvetica"/>
        </w:rPr>
        <w:t>.</w:t>
      </w:r>
    </w:p>
    <w:p w14:paraId="1413ADDD" w14:textId="77777777" w:rsidR="00F6107B" w:rsidRPr="00C10EF6" w:rsidRDefault="00F6107B" w:rsidP="00055E35">
      <w:pPr>
        <w:widowControl w:val="0"/>
        <w:tabs>
          <w:tab w:val="left" w:pos="220"/>
          <w:tab w:val="left" w:pos="720"/>
        </w:tabs>
        <w:autoSpaceDE w:val="0"/>
        <w:autoSpaceDN w:val="0"/>
        <w:adjustRightInd w:val="0"/>
        <w:jc w:val="both"/>
        <w:rPr>
          <w:rFonts w:ascii="Cambria" w:hAnsi="Cambria" w:cs="Helvetica"/>
        </w:rPr>
      </w:pPr>
    </w:p>
    <w:p w14:paraId="5201B82C" w14:textId="77777777" w:rsidR="00F6107B" w:rsidRDefault="00F6107B" w:rsidP="00055E35">
      <w:pPr>
        <w:widowControl w:val="0"/>
        <w:autoSpaceDE w:val="0"/>
        <w:autoSpaceDN w:val="0"/>
        <w:adjustRightInd w:val="0"/>
        <w:spacing w:after="400"/>
        <w:jc w:val="both"/>
        <w:rPr>
          <w:rFonts w:ascii="Cambria" w:hAnsi="Cambria" w:cs="Helvetica Neue"/>
        </w:rPr>
      </w:pPr>
      <w:r w:rsidRPr="00C10EF6">
        <w:rPr>
          <w:rFonts w:ascii="Cambria" w:hAnsi="Cambria" w:cs="Helvetica"/>
        </w:rPr>
        <w:t xml:space="preserve">The </w:t>
      </w:r>
      <w:r w:rsidR="008417A8">
        <w:rPr>
          <w:rFonts w:ascii="Cambria" w:hAnsi="Cambria" w:cs="Helvetica"/>
        </w:rPr>
        <w:t>App</w:t>
      </w:r>
      <w:r w:rsidRPr="00C10EF6">
        <w:rPr>
          <w:rFonts w:ascii="Cambria" w:hAnsi="Cambria" w:cs="Helvetica"/>
        </w:rPr>
        <w:t xml:space="preserve"> and website (</w:t>
      </w:r>
      <w:hyperlink r:id="rId8" w:history="1">
        <w:r w:rsidRPr="00C10EF6">
          <w:rPr>
            <w:rStyle w:val="Hyperlink"/>
            <w:rFonts w:ascii="Cambria" w:hAnsi="Cambria" w:cs="Helvetica"/>
          </w:rPr>
          <w:t>www.dingoapp.co.uk</w:t>
        </w:r>
      </w:hyperlink>
      <w:r w:rsidR="00F05583">
        <w:rPr>
          <w:rFonts w:ascii="Cambria" w:hAnsi="Cambria" w:cs="Helvetica"/>
        </w:rPr>
        <w:t>) are</w:t>
      </w:r>
      <w:r w:rsidRPr="00C10EF6">
        <w:rPr>
          <w:rFonts w:ascii="Cambria" w:hAnsi="Cambria" w:cs="Helvetica"/>
        </w:rPr>
        <w:t xml:space="preserve"> </w:t>
      </w:r>
      <w:r w:rsidR="008417A8">
        <w:rPr>
          <w:rFonts w:ascii="Cambria" w:hAnsi="Cambria" w:cs="Helvetica"/>
        </w:rPr>
        <w:t xml:space="preserve">owned </w:t>
      </w:r>
      <w:r w:rsidRPr="00C10EF6">
        <w:rPr>
          <w:rFonts w:ascii="Cambria" w:hAnsi="Cambria" w:cs="Helvetica"/>
        </w:rPr>
        <w:t xml:space="preserve">by </w:t>
      </w:r>
      <w:r w:rsidR="008417A8">
        <w:rPr>
          <w:rFonts w:ascii="Cambria" w:hAnsi="Cambria" w:cs="Helvetica Neue"/>
        </w:rPr>
        <w:t>AVL</w:t>
      </w:r>
      <w:r w:rsidRPr="00C10EF6">
        <w:rPr>
          <w:rFonts w:ascii="Cambria" w:hAnsi="Cambria" w:cs="Helvetica Neue"/>
        </w:rPr>
        <w:t xml:space="preserve">. We are registered in England and Wales under company number </w:t>
      </w:r>
      <w:r>
        <w:rPr>
          <w:rFonts w:ascii="Cambria" w:hAnsi="Cambria" w:cs="Helvetica Neue"/>
        </w:rPr>
        <w:t>08862565</w:t>
      </w:r>
      <w:r w:rsidRPr="00C10EF6">
        <w:rPr>
          <w:rFonts w:ascii="Cambria" w:hAnsi="Cambria" w:cs="Helvetica Neue"/>
        </w:rPr>
        <w:t xml:space="preserve">. </w:t>
      </w:r>
    </w:p>
    <w:p w14:paraId="2703555D" w14:textId="77777777" w:rsidR="00F6107B" w:rsidRPr="0034062A" w:rsidRDefault="00F6107B" w:rsidP="00055E35">
      <w:pPr>
        <w:widowControl w:val="0"/>
        <w:autoSpaceDE w:val="0"/>
        <w:autoSpaceDN w:val="0"/>
        <w:adjustRightInd w:val="0"/>
        <w:spacing w:after="400"/>
        <w:jc w:val="both"/>
        <w:rPr>
          <w:rFonts w:ascii="Cambria" w:hAnsi="Cambria" w:cs="Helvetica Neue"/>
        </w:rPr>
      </w:pPr>
      <w:r>
        <w:rPr>
          <w:rFonts w:ascii="Cambria" w:hAnsi="Cambria" w:cs="Helvetica"/>
          <w:b/>
          <w:bCs/>
        </w:rPr>
        <w:t xml:space="preserve">2. </w:t>
      </w:r>
      <w:r w:rsidRPr="00C10EF6">
        <w:rPr>
          <w:rFonts w:ascii="Cambria" w:hAnsi="Cambria" w:cs="Helvetica"/>
          <w:b/>
          <w:bCs/>
        </w:rPr>
        <w:t>You</w:t>
      </w:r>
      <w:r w:rsidR="008417A8">
        <w:rPr>
          <w:rFonts w:ascii="Cambria" w:hAnsi="Cambria" w:cs="Helvetica"/>
          <w:b/>
          <w:bCs/>
        </w:rPr>
        <w:t>r</w:t>
      </w:r>
      <w:r w:rsidRPr="00C10EF6">
        <w:rPr>
          <w:rFonts w:ascii="Cambria" w:hAnsi="Cambria" w:cs="Helvetica"/>
          <w:b/>
          <w:bCs/>
        </w:rPr>
        <w:t xml:space="preserve"> relationship with us</w:t>
      </w:r>
    </w:p>
    <w:p w14:paraId="45EEA168" w14:textId="77777777" w:rsidR="00F6107B" w:rsidRDefault="00F6107B" w:rsidP="00055E35">
      <w:pPr>
        <w:widowControl w:val="0"/>
        <w:tabs>
          <w:tab w:val="left" w:pos="220"/>
          <w:tab w:val="left" w:pos="720"/>
        </w:tabs>
        <w:autoSpaceDE w:val="0"/>
        <w:autoSpaceDN w:val="0"/>
        <w:adjustRightInd w:val="0"/>
        <w:jc w:val="both"/>
        <w:rPr>
          <w:rFonts w:ascii="Cambria" w:hAnsi="Cambria" w:cs="Helvetica"/>
        </w:rPr>
      </w:pPr>
      <w:r>
        <w:rPr>
          <w:rFonts w:ascii="Cambria" w:hAnsi="Cambria" w:cs="Helvetica"/>
        </w:rPr>
        <w:t xml:space="preserve">2.1 </w:t>
      </w:r>
      <w:r w:rsidRPr="009C11B2">
        <w:rPr>
          <w:rFonts w:ascii="Cambria" w:hAnsi="Cambria" w:cs="Helvetica"/>
        </w:rPr>
        <w:t>This document and any documents referred to within it (collectively, the "</w:t>
      </w:r>
      <w:r w:rsidRPr="009C11B2">
        <w:rPr>
          <w:rFonts w:ascii="Cambria" w:hAnsi="Cambria" w:cs="Helvetica"/>
          <w:b/>
          <w:bCs/>
        </w:rPr>
        <w:t>Terms of Service</w:t>
      </w:r>
      <w:r w:rsidRPr="009C11B2">
        <w:rPr>
          <w:rFonts w:ascii="Cambria" w:hAnsi="Cambria" w:cs="Helvetica"/>
        </w:rPr>
        <w:t xml:space="preserve">") set out the terms of your relationship with us. It is important that you read and understand the Terms of </w:t>
      </w:r>
      <w:r w:rsidR="00324109">
        <w:rPr>
          <w:rFonts w:ascii="Cambria" w:hAnsi="Cambria" w:cs="Helvetica"/>
        </w:rPr>
        <w:t>Service before using the App</w:t>
      </w:r>
      <w:r w:rsidRPr="009C11B2">
        <w:rPr>
          <w:rFonts w:ascii="Cambria" w:hAnsi="Cambria" w:cs="Helvetica"/>
        </w:rPr>
        <w:t>. If there is anything within the</w:t>
      </w:r>
      <w:r w:rsidR="001601A3">
        <w:rPr>
          <w:rFonts w:ascii="Cambria" w:hAnsi="Cambria" w:cs="Helvetica"/>
        </w:rPr>
        <w:t>se Terms of Service</w:t>
      </w:r>
      <w:r w:rsidRPr="009C11B2">
        <w:rPr>
          <w:rFonts w:ascii="Cambria" w:hAnsi="Cambria" w:cs="Helvetica"/>
        </w:rPr>
        <w:t xml:space="preserve"> that you do not understand, </w:t>
      </w:r>
      <w:r w:rsidR="001601A3">
        <w:rPr>
          <w:rFonts w:ascii="Cambria" w:hAnsi="Cambria" w:cs="Helvetica"/>
        </w:rPr>
        <w:t>or you have any q</w:t>
      </w:r>
      <w:r w:rsidR="00324109">
        <w:rPr>
          <w:rFonts w:ascii="Cambria" w:hAnsi="Cambria" w:cs="Helvetica"/>
        </w:rPr>
        <w:t>uestions relating to the App</w:t>
      </w:r>
      <w:r w:rsidR="001601A3">
        <w:rPr>
          <w:rFonts w:ascii="Cambria" w:hAnsi="Cambria" w:cs="Helvetica"/>
        </w:rPr>
        <w:t xml:space="preserve"> </w:t>
      </w:r>
      <w:r w:rsidRPr="009C11B2">
        <w:rPr>
          <w:rFonts w:ascii="Cambria" w:hAnsi="Cambria" w:cs="Helvetica"/>
        </w:rPr>
        <w:t>then please contact</w:t>
      </w:r>
      <w:r w:rsidR="0058244E">
        <w:rPr>
          <w:rFonts w:ascii="Cambria" w:hAnsi="Cambria" w:cs="Helvetica"/>
        </w:rPr>
        <w:t xml:space="preserve"> us at</w:t>
      </w:r>
      <w:r w:rsidRPr="009C11B2">
        <w:rPr>
          <w:rFonts w:ascii="Cambria" w:hAnsi="Cambria" w:cs="Helvetica"/>
        </w:rPr>
        <w:t xml:space="preserve"> </w:t>
      </w:r>
      <w:hyperlink r:id="rId9" w:history="1">
        <w:r w:rsidRPr="009C11B2">
          <w:rPr>
            <w:rStyle w:val="Hyperlink"/>
            <w:rFonts w:ascii="Cambria" w:hAnsi="Cambria" w:cs="Helvetica"/>
          </w:rPr>
          <w:t>info@dingoapp.co.uk</w:t>
        </w:r>
      </w:hyperlink>
      <w:r w:rsidRPr="009C11B2">
        <w:rPr>
          <w:rFonts w:ascii="Cambria" w:hAnsi="Cambria" w:cs="Helvetica"/>
          <w:u w:val="single" w:color="0000E9"/>
        </w:rPr>
        <w:t xml:space="preserve"> </w:t>
      </w:r>
      <w:r w:rsidRPr="009C11B2">
        <w:rPr>
          <w:rFonts w:ascii="Cambria" w:hAnsi="Cambria" w:cs="Helvetica"/>
        </w:rPr>
        <w:t>.</w:t>
      </w:r>
    </w:p>
    <w:p w14:paraId="6EB2FDB4" w14:textId="77777777" w:rsidR="00F6107B" w:rsidRPr="009C11B2" w:rsidRDefault="00F6107B" w:rsidP="00055E35">
      <w:pPr>
        <w:widowControl w:val="0"/>
        <w:tabs>
          <w:tab w:val="left" w:pos="220"/>
          <w:tab w:val="left" w:pos="720"/>
        </w:tabs>
        <w:autoSpaceDE w:val="0"/>
        <w:autoSpaceDN w:val="0"/>
        <w:adjustRightInd w:val="0"/>
        <w:jc w:val="both"/>
        <w:rPr>
          <w:rFonts w:ascii="Cambria" w:hAnsi="Cambria" w:cs="Helvetica"/>
        </w:rPr>
      </w:pPr>
    </w:p>
    <w:p w14:paraId="63BBC3F2" w14:textId="77777777" w:rsidR="00F6107B" w:rsidRDefault="00F6107B" w:rsidP="00055E35">
      <w:pPr>
        <w:widowControl w:val="0"/>
        <w:tabs>
          <w:tab w:val="left" w:pos="220"/>
          <w:tab w:val="left" w:pos="720"/>
        </w:tabs>
        <w:autoSpaceDE w:val="0"/>
        <w:autoSpaceDN w:val="0"/>
        <w:adjustRightInd w:val="0"/>
        <w:jc w:val="both"/>
        <w:rPr>
          <w:rFonts w:ascii="Cambria" w:hAnsi="Cambria" w:cs="Helvetica"/>
        </w:rPr>
      </w:pPr>
      <w:r>
        <w:rPr>
          <w:rFonts w:ascii="Cambria" w:hAnsi="Cambria" w:cs="Helvetica"/>
        </w:rPr>
        <w:t xml:space="preserve">2.2 </w:t>
      </w:r>
      <w:r w:rsidRPr="009C11B2">
        <w:rPr>
          <w:rFonts w:ascii="Cambria" w:hAnsi="Cambria" w:cs="Helvetica"/>
        </w:rPr>
        <w:t xml:space="preserve">By setting up an account with us </w:t>
      </w:r>
      <w:r>
        <w:rPr>
          <w:rFonts w:ascii="Cambria" w:hAnsi="Cambria" w:cs="Helvetica"/>
        </w:rPr>
        <w:t>(an “</w:t>
      </w:r>
      <w:r w:rsidRPr="00FB6386">
        <w:rPr>
          <w:rFonts w:ascii="Cambria" w:hAnsi="Cambria" w:cs="Helvetica"/>
          <w:b/>
        </w:rPr>
        <w:t>Account</w:t>
      </w:r>
      <w:r>
        <w:rPr>
          <w:rFonts w:ascii="Cambria" w:hAnsi="Cambria" w:cs="Helvetica"/>
        </w:rPr>
        <w:t xml:space="preserve">”) </w:t>
      </w:r>
      <w:r w:rsidRPr="009C11B2">
        <w:rPr>
          <w:rFonts w:ascii="Cambria" w:hAnsi="Cambria" w:cs="Helvetica"/>
        </w:rPr>
        <w:t xml:space="preserve">or using and accessing the </w:t>
      </w:r>
      <w:r w:rsidR="00324109">
        <w:rPr>
          <w:rFonts w:ascii="Cambria" w:hAnsi="Cambria" w:cs="Helvetica"/>
        </w:rPr>
        <w:t>App</w:t>
      </w:r>
      <w:r w:rsidRPr="009C11B2">
        <w:rPr>
          <w:rFonts w:ascii="Cambria" w:hAnsi="Cambria" w:cs="Helvetica"/>
        </w:rPr>
        <w:t xml:space="preserve"> you agree to these Terms of Service. If you do not agree to these Terms of Service, please do not browse or otherwise access or use the </w:t>
      </w:r>
      <w:r w:rsidR="00324109">
        <w:rPr>
          <w:rFonts w:ascii="Cambria" w:hAnsi="Cambria" w:cs="Helvetica"/>
        </w:rPr>
        <w:t>App</w:t>
      </w:r>
      <w:r w:rsidR="00F05583">
        <w:rPr>
          <w:rFonts w:ascii="Cambria" w:hAnsi="Cambria" w:cs="Helvetica"/>
        </w:rPr>
        <w:t>.</w:t>
      </w:r>
      <w:r>
        <w:rPr>
          <w:rFonts w:ascii="Cambria" w:hAnsi="Cambria" w:cs="Helvetica"/>
        </w:rPr>
        <w:t xml:space="preserve"> </w:t>
      </w:r>
      <w:r w:rsidR="00C43204">
        <w:rPr>
          <w:rFonts w:ascii="Cambria" w:hAnsi="Cambria" w:cs="Helvetica"/>
        </w:rPr>
        <w:t>AVL</w:t>
      </w:r>
      <w:r>
        <w:rPr>
          <w:rFonts w:ascii="Cambria" w:hAnsi="Cambria" w:cs="Helvetica"/>
        </w:rPr>
        <w:t xml:space="preserve"> does </w:t>
      </w:r>
      <w:r w:rsidR="00324109">
        <w:rPr>
          <w:rFonts w:ascii="Cambria" w:hAnsi="Cambria" w:cs="Helvetica"/>
        </w:rPr>
        <w:t>not authorize use of the App</w:t>
      </w:r>
      <w:r>
        <w:rPr>
          <w:rFonts w:ascii="Cambria" w:hAnsi="Cambria" w:cs="Helvetica"/>
        </w:rPr>
        <w:t xml:space="preserve"> without acceptance of these Terms of Service</w:t>
      </w:r>
      <w:r w:rsidRPr="009C11B2">
        <w:rPr>
          <w:rFonts w:ascii="Cambria" w:hAnsi="Cambria" w:cs="Helvetica"/>
        </w:rPr>
        <w:t>.</w:t>
      </w:r>
    </w:p>
    <w:p w14:paraId="355907F0" w14:textId="77777777" w:rsidR="00F6107B" w:rsidRPr="009C11B2" w:rsidRDefault="00F6107B" w:rsidP="00055E35">
      <w:pPr>
        <w:widowControl w:val="0"/>
        <w:tabs>
          <w:tab w:val="left" w:pos="220"/>
          <w:tab w:val="left" w:pos="720"/>
        </w:tabs>
        <w:autoSpaceDE w:val="0"/>
        <w:autoSpaceDN w:val="0"/>
        <w:adjustRightInd w:val="0"/>
        <w:jc w:val="both"/>
        <w:rPr>
          <w:rFonts w:ascii="Cambria" w:hAnsi="Cambria" w:cs="Helvetica"/>
        </w:rPr>
      </w:pPr>
    </w:p>
    <w:p w14:paraId="339240AE" w14:textId="77777777" w:rsidR="00F6107B" w:rsidRDefault="00F6107B" w:rsidP="00055E35">
      <w:pPr>
        <w:widowControl w:val="0"/>
        <w:tabs>
          <w:tab w:val="left" w:pos="220"/>
          <w:tab w:val="left" w:pos="720"/>
        </w:tabs>
        <w:autoSpaceDE w:val="0"/>
        <w:autoSpaceDN w:val="0"/>
        <w:adjustRightInd w:val="0"/>
        <w:jc w:val="both"/>
        <w:rPr>
          <w:rFonts w:ascii="Cambria" w:hAnsi="Cambria" w:cs="Times"/>
        </w:rPr>
      </w:pPr>
      <w:r>
        <w:rPr>
          <w:rFonts w:ascii="Cambria" w:hAnsi="Cambria" w:cs="Times"/>
        </w:rPr>
        <w:t xml:space="preserve">2.3 </w:t>
      </w:r>
      <w:r w:rsidRPr="009C11B2">
        <w:rPr>
          <w:rFonts w:ascii="Cambria" w:hAnsi="Cambria" w:cs="Times"/>
        </w:rPr>
        <w:t xml:space="preserve">We reserve the right to change </w:t>
      </w:r>
      <w:r w:rsidR="00B87B8C" w:rsidRPr="00B87B8C">
        <w:rPr>
          <w:rFonts w:ascii="Cambria" w:hAnsi="Cambria" w:cs="Times"/>
        </w:rPr>
        <w:t>modify, ad</w:t>
      </w:r>
      <w:r w:rsidR="00B87B8C">
        <w:rPr>
          <w:rFonts w:ascii="Cambria" w:hAnsi="Cambria" w:cs="Times"/>
        </w:rPr>
        <w:t>d or remove any portion of</w:t>
      </w:r>
      <w:r w:rsidR="00B87B8C" w:rsidRPr="00B87B8C">
        <w:rPr>
          <w:rFonts w:ascii="Cambria" w:hAnsi="Cambria" w:cs="Times"/>
        </w:rPr>
        <w:t xml:space="preserve"> </w:t>
      </w:r>
      <w:r w:rsidRPr="009C11B2">
        <w:rPr>
          <w:rFonts w:ascii="Cambria" w:hAnsi="Cambria" w:cs="Times"/>
        </w:rPr>
        <w:t>these Terms</w:t>
      </w:r>
      <w:r w:rsidR="00B87B8C">
        <w:rPr>
          <w:rFonts w:ascii="Cambria" w:hAnsi="Cambria" w:cs="Times"/>
        </w:rPr>
        <w:t xml:space="preserve"> of Service</w:t>
      </w:r>
      <w:r w:rsidRPr="009C11B2">
        <w:rPr>
          <w:rFonts w:ascii="Cambria" w:hAnsi="Cambria" w:cs="Times"/>
        </w:rPr>
        <w:t xml:space="preserve"> from time to time by changing them on the App. </w:t>
      </w:r>
      <w:r w:rsidR="00B87B8C" w:rsidRPr="00B87B8C">
        <w:rPr>
          <w:rFonts w:ascii="Cambria" w:hAnsi="Cambria" w:cs="Times"/>
        </w:rPr>
        <w:t>Changes will be effective on the date tha</w:t>
      </w:r>
      <w:r w:rsidR="00B87B8C">
        <w:rPr>
          <w:rFonts w:ascii="Cambria" w:hAnsi="Cambria" w:cs="Times"/>
        </w:rPr>
        <w:t>t they are posted on the App. Please check the App</w:t>
      </w:r>
      <w:r w:rsidR="00B87B8C" w:rsidRPr="00B87B8C">
        <w:rPr>
          <w:rFonts w:ascii="Cambria" w:hAnsi="Cambria" w:cs="Times"/>
        </w:rPr>
        <w:t xml:space="preserve"> from time to time to see if any cha</w:t>
      </w:r>
      <w:r w:rsidR="00B87B8C">
        <w:rPr>
          <w:rFonts w:ascii="Cambria" w:hAnsi="Cambria" w:cs="Times"/>
        </w:rPr>
        <w:t>nges to the Terms of Service</w:t>
      </w:r>
      <w:r w:rsidR="00B87B8C" w:rsidRPr="00B87B8C">
        <w:rPr>
          <w:rFonts w:ascii="Cambria" w:hAnsi="Cambria" w:cs="Times"/>
        </w:rPr>
        <w:t xml:space="preserve"> have been made.</w:t>
      </w:r>
      <w:r w:rsidR="00B87B8C">
        <w:rPr>
          <w:rFonts w:ascii="Cambria" w:hAnsi="Cambria" w:cs="Times"/>
        </w:rPr>
        <w:t xml:space="preserve"> </w:t>
      </w:r>
      <w:r w:rsidRPr="009C11B2">
        <w:rPr>
          <w:rFonts w:ascii="Cambria" w:hAnsi="Cambria" w:cs="Times"/>
        </w:rPr>
        <w:t>Your contin</w:t>
      </w:r>
      <w:r w:rsidR="00324109">
        <w:rPr>
          <w:rFonts w:ascii="Cambria" w:hAnsi="Cambria" w:cs="Times"/>
        </w:rPr>
        <w:t>ued use of the App and any new p</w:t>
      </w:r>
      <w:r w:rsidRPr="009C11B2">
        <w:rPr>
          <w:rFonts w:ascii="Cambria" w:hAnsi="Cambria" w:cs="Times"/>
        </w:rPr>
        <w:t xml:space="preserve">urchases will be bound by the new Terms. </w:t>
      </w:r>
    </w:p>
    <w:p w14:paraId="0CC8196C" w14:textId="77777777" w:rsidR="00674CC1" w:rsidRPr="0034062A" w:rsidRDefault="00674CC1" w:rsidP="00055E35">
      <w:pPr>
        <w:widowControl w:val="0"/>
        <w:tabs>
          <w:tab w:val="left" w:pos="220"/>
          <w:tab w:val="left" w:pos="720"/>
        </w:tabs>
        <w:autoSpaceDE w:val="0"/>
        <w:autoSpaceDN w:val="0"/>
        <w:adjustRightInd w:val="0"/>
        <w:jc w:val="both"/>
        <w:rPr>
          <w:rFonts w:ascii="Cambria" w:hAnsi="Cambria" w:cs="Helvetica"/>
        </w:rPr>
      </w:pPr>
    </w:p>
    <w:p w14:paraId="7383FF46" w14:textId="77777777" w:rsidR="00F6107B" w:rsidRPr="00C10EF6" w:rsidRDefault="00F6107B" w:rsidP="00055E35">
      <w:pPr>
        <w:widowControl w:val="0"/>
        <w:autoSpaceDE w:val="0"/>
        <w:autoSpaceDN w:val="0"/>
        <w:adjustRightInd w:val="0"/>
        <w:jc w:val="both"/>
        <w:rPr>
          <w:rFonts w:ascii="Cambria" w:hAnsi="Cambria" w:cs="Times"/>
          <w:b/>
        </w:rPr>
      </w:pPr>
      <w:r w:rsidRPr="00C10EF6">
        <w:rPr>
          <w:rFonts w:ascii="Cambria" w:hAnsi="Cambria" w:cs="Times"/>
          <w:b/>
        </w:rPr>
        <w:t xml:space="preserve">3. </w:t>
      </w:r>
      <w:r>
        <w:rPr>
          <w:rFonts w:ascii="Cambria" w:hAnsi="Cambria" w:cs="Times"/>
          <w:b/>
        </w:rPr>
        <w:t xml:space="preserve">App </w:t>
      </w:r>
      <w:r w:rsidRPr="00C10EF6">
        <w:rPr>
          <w:rFonts w:ascii="Cambria" w:hAnsi="Cambria" w:cs="Times"/>
          <w:b/>
        </w:rPr>
        <w:t>Access</w:t>
      </w:r>
    </w:p>
    <w:p w14:paraId="29E525BB" w14:textId="77777777" w:rsidR="00F6107B" w:rsidRDefault="00F6107B" w:rsidP="00055E35">
      <w:pPr>
        <w:widowControl w:val="0"/>
        <w:autoSpaceDE w:val="0"/>
        <w:autoSpaceDN w:val="0"/>
        <w:adjustRightInd w:val="0"/>
        <w:jc w:val="both"/>
        <w:rPr>
          <w:rFonts w:ascii="Cambria" w:hAnsi="Cambria" w:cs="Times"/>
        </w:rPr>
      </w:pPr>
    </w:p>
    <w:p w14:paraId="56E52FCE" w14:textId="77777777" w:rsidR="00F6107B" w:rsidRDefault="00F6107B" w:rsidP="00055E35">
      <w:pPr>
        <w:widowControl w:val="0"/>
        <w:autoSpaceDE w:val="0"/>
        <w:autoSpaceDN w:val="0"/>
        <w:adjustRightInd w:val="0"/>
        <w:jc w:val="both"/>
        <w:rPr>
          <w:rFonts w:ascii="Cambria" w:hAnsi="Cambria" w:cs="Times"/>
        </w:rPr>
      </w:pPr>
      <w:r w:rsidRPr="00C10EF6">
        <w:rPr>
          <w:rFonts w:ascii="Cambria" w:hAnsi="Cambria" w:cs="Times"/>
        </w:rPr>
        <w:t>3.1 We cannot</w:t>
      </w:r>
      <w:r>
        <w:rPr>
          <w:rFonts w:ascii="Cambria" w:hAnsi="Cambria" w:cs="Times"/>
        </w:rPr>
        <w:t xml:space="preserve"> and do not</w:t>
      </w:r>
      <w:r w:rsidRPr="00C10EF6">
        <w:rPr>
          <w:rFonts w:ascii="Cambria" w:hAnsi="Cambria" w:cs="Times"/>
        </w:rPr>
        <w:t xml:space="preserve"> guarantee the </w:t>
      </w:r>
      <w:r>
        <w:rPr>
          <w:rFonts w:ascii="Cambria" w:hAnsi="Cambria" w:cs="Times"/>
        </w:rPr>
        <w:t xml:space="preserve">App’s </w:t>
      </w:r>
      <w:r w:rsidRPr="00C10EF6">
        <w:rPr>
          <w:rFonts w:ascii="Cambria" w:hAnsi="Cambria" w:cs="Times"/>
        </w:rPr>
        <w:t xml:space="preserve">continuous, uninterrupted or error-free operability. There may be times when certain features, parts or content of the App, or the entire App, become unavailable (whether on a scheduled or unscheduled basis) or are modified, suspended or withdrawn by us, in our sole discretion, without notice to you. You </w:t>
      </w:r>
      <w:r w:rsidR="006A32A9">
        <w:rPr>
          <w:rFonts w:ascii="Cambria" w:hAnsi="Cambria" w:cs="Times"/>
        </w:rPr>
        <w:t xml:space="preserve">acknowledge and </w:t>
      </w:r>
      <w:r w:rsidRPr="00C10EF6">
        <w:rPr>
          <w:rFonts w:ascii="Cambria" w:hAnsi="Cambria" w:cs="Times"/>
        </w:rPr>
        <w:t xml:space="preserve">agree that we </w:t>
      </w:r>
      <w:r w:rsidR="006A32A9">
        <w:rPr>
          <w:rFonts w:ascii="Cambria" w:hAnsi="Cambria" w:cs="Times"/>
        </w:rPr>
        <w:t>are</w:t>
      </w:r>
      <w:r w:rsidRPr="00C10EF6">
        <w:rPr>
          <w:rFonts w:ascii="Cambria" w:hAnsi="Cambria" w:cs="Times"/>
        </w:rPr>
        <w:t xml:space="preserve"> not be liable to you or to any third party for any unavailability, modification, suspension or withdrawal of the App, or any features, parts or content of the App</w:t>
      </w:r>
      <w:r w:rsidR="00674CC1">
        <w:rPr>
          <w:rFonts w:ascii="Cambria" w:hAnsi="Cambria" w:cs="Times"/>
        </w:rPr>
        <w:t>.</w:t>
      </w:r>
    </w:p>
    <w:p w14:paraId="3167C682" w14:textId="77777777" w:rsidR="00674CC1" w:rsidRPr="00C10EF6" w:rsidRDefault="00674CC1" w:rsidP="00055E35">
      <w:pPr>
        <w:widowControl w:val="0"/>
        <w:autoSpaceDE w:val="0"/>
        <w:autoSpaceDN w:val="0"/>
        <w:adjustRightInd w:val="0"/>
        <w:jc w:val="both"/>
        <w:rPr>
          <w:rFonts w:ascii="Cambria" w:hAnsi="Cambria" w:cs="Times"/>
        </w:rPr>
      </w:pPr>
    </w:p>
    <w:p w14:paraId="75372671" w14:textId="77777777" w:rsidR="00F6107B" w:rsidRDefault="00F6107B" w:rsidP="00055E35">
      <w:pPr>
        <w:widowControl w:val="0"/>
        <w:autoSpaceDE w:val="0"/>
        <w:autoSpaceDN w:val="0"/>
        <w:adjustRightInd w:val="0"/>
        <w:spacing w:after="300"/>
        <w:jc w:val="both"/>
        <w:rPr>
          <w:rFonts w:ascii="Cambria" w:hAnsi="Cambria" w:cs="Times"/>
        </w:rPr>
      </w:pPr>
      <w:r w:rsidRPr="00C10EF6">
        <w:rPr>
          <w:rFonts w:ascii="Cambria" w:hAnsi="Cambria" w:cs="Times"/>
        </w:rPr>
        <w:t xml:space="preserve">3.2 We may </w:t>
      </w:r>
      <w:r>
        <w:rPr>
          <w:rFonts w:ascii="Cambria" w:hAnsi="Cambria" w:cs="Times"/>
        </w:rPr>
        <w:t xml:space="preserve">in our absolute discretion </w:t>
      </w:r>
      <w:r w:rsidRPr="00C10EF6">
        <w:rPr>
          <w:rFonts w:ascii="Cambria" w:hAnsi="Cambria" w:cs="Times"/>
        </w:rPr>
        <w:t>change the format and content of the App from time to time. We reserve the right to modify, change, s</w:t>
      </w:r>
      <w:r>
        <w:rPr>
          <w:rFonts w:ascii="Cambria" w:hAnsi="Cambria" w:cs="Times"/>
        </w:rPr>
        <w:t>ubstitute or withdraw any listings</w:t>
      </w:r>
      <w:r w:rsidRPr="00C10EF6">
        <w:rPr>
          <w:rFonts w:ascii="Cambria" w:hAnsi="Cambria" w:cs="Times"/>
        </w:rPr>
        <w:t xml:space="preserve"> or other information on </w:t>
      </w:r>
      <w:r>
        <w:rPr>
          <w:rFonts w:ascii="Cambria" w:hAnsi="Cambria" w:cs="Times"/>
        </w:rPr>
        <w:t>the</w:t>
      </w:r>
      <w:r w:rsidRPr="00C10EF6">
        <w:rPr>
          <w:rFonts w:ascii="Cambria" w:hAnsi="Cambria" w:cs="Times"/>
        </w:rPr>
        <w:t xml:space="preserve"> App. You agree that your use of the App is on an 'as is' and 'as available' basis and at your sole risk.</w:t>
      </w:r>
    </w:p>
    <w:p w14:paraId="5FCAA640" w14:textId="77777777" w:rsidR="00F6107B" w:rsidRPr="00C10EF6" w:rsidRDefault="006A32A9" w:rsidP="00055E35">
      <w:pPr>
        <w:widowControl w:val="0"/>
        <w:autoSpaceDE w:val="0"/>
        <w:autoSpaceDN w:val="0"/>
        <w:adjustRightInd w:val="0"/>
        <w:spacing w:after="300"/>
        <w:jc w:val="both"/>
        <w:rPr>
          <w:rFonts w:ascii="Cambria" w:hAnsi="Cambria" w:cs="Times"/>
        </w:rPr>
      </w:pPr>
      <w:r>
        <w:rPr>
          <w:rFonts w:ascii="Cambria" w:hAnsi="Cambria" w:cs="Times"/>
        </w:rPr>
        <w:lastRenderedPageBreak/>
        <w:t xml:space="preserve">3.3 </w:t>
      </w:r>
      <w:r w:rsidRPr="006A32A9">
        <w:rPr>
          <w:rFonts w:ascii="Cambria" w:hAnsi="Cambria" w:cs="Times"/>
        </w:rPr>
        <w:t>You agree to keep your password secure and confidential and to not allow anyone else to use your email address or password to access the App; to not do anything which wo</w:t>
      </w:r>
      <w:r>
        <w:rPr>
          <w:rFonts w:ascii="Cambria" w:hAnsi="Cambria" w:cs="Times"/>
        </w:rPr>
        <w:t xml:space="preserve">uld assist anyone who is not a </w:t>
      </w:r>
      <w:r w:rsidR="00034325">
        <w:rPr>
          <w:rFonts w:ascii="Cambria" w:hAnsi="Cambria" w:cs="Times"/>
        </w:rPr>
        <w:t>R</w:t>
      </w:r>
      <w:r>
        <w:rPr>
          <w:rFonts w:ascii="Cambria" w:hAnsi="Cambria" w:cs="Times"/>
        </w:rPr>
        <w:t xml:space="preserve">egistered </w:t>
      </w:r>
      <w:r w:rsidR="00034325">
        <w:rPr>
          <w:rFonts w:ascii="Cambria" w:hAnsi="Cambria" w:cs="Times"/>
        </w:rPr>
        <w:t>U</w:t>
      </w:r>
      <w:r w:rsidRPr="006A32A9">
        <w:rPr>
          <w:rFonts w:ascii="Cambria" w:hAnsi="Cambria" w:cs="Times"/>
        </w:rPr>
        <w:t xml:space="preserve">ser to gain access to any secured area of the App, and; to not create additional registration accounts for the purpose of abusing the functionality of the App or any Content, or other </w:t>
      </w:r>
      <w:r w:rsidR="00034325">
        <w:rPr>
          <w:rFonts w:ascii="Cambria" w:hAnsi="Cambria" w:cs="Times"/>
        </w:rPr>
        <w:t>Registered U</w:t>
      </w:r>
      <w:r w:rsidRPr="006A32A9">
        <w:rPr>
          <w:rFonts w:ascii="Cambria" w:hAnsi="Cambria" w:cs="Times"/>
        </w:rPr>
        <w:t xml:space="preserve">sers, or to seek to pass yourself off as another </w:t>
      </w:r>
      <w:r w:rsidR="00034325">
        <w:rPr>
          <w:rFonts w:ascii="Cambria" w:hAnsi="Cambria" w:cs="Times"/>
        </w:rPr>
        <w:t>Registered U</w:t>
      </w:r>
      <w:r w:rsidRPr="006A32A9">
        <w:rPr>
          <w:rFonts w:ascii="Cambria" w:hAnsi="Cambria" w:cs="Times"/>
        </w:rPr>
        <w:t>ser. If you think someone else has obtained your account details, please let us know immediately via info@dingoapp.co.uk and we will close your account as quickly as possible. You will be responsible to AVL</w:t>
      </w:r>
      <w:r w:rsidR="00E9095E">
        <w:rPr>
          <w:rFonts w:ascii="Cambria" w:hAnsi="Cambria" w:cs="Times"/>
        </w:rPr>
        <w:t xml:space="preserve"> </w:t>
      </w:r>
      <w:r w:rsidRPr="006A32A9">
        <w:rPr>
          <w:rFonts w:ascii="Cambria" w:hAnsi="Cambria" w:cs="Times"/>
        </w:rPr>
        <w:t>and to others for all activity that occurs under your registration account.</w:t>
      </w:r>
    </w:p>
    <w:p w14:paraId="7C58BFFC" w14:textId="77777777" w:rsidR="00F6107B" w:rsidRPr="00C10EF6" w:rsidRDefault="00F6107B" w:rsidP="00055E35">
      <w:pPr>
        <w:widowControl w:val="0"/>
        <w:autoSpaceDE w:val="0"/>
        <w:autoSpaceDN w:val="0"/>
        <w:adjustRightInd w:val="0"/>
        <w:spacing w:after="323"/>
        <w:jc w:val="both"/>
        <w:rPr>
          <w:rFonts w:ascii="Cambria" w:hAnsi="Cambria" w:cs="Helvetica"/>
          <w:b/>
          <w:bCs/>
        </w:rPr>
      </w:pPr>
      <w:r>
        <w:rPr>
          <w:rFonts w:ascii="Cambria" w:hAnsi="Cambria" w:cs="Helvetica"/>
          <w:b/>
          <w:bCs/>
        </w:rPr>
        <w:t>4. The Dingo</w:t>
      </w:r>
      <w:r w:rsidRPr="00C10EF6">
        <w:rPr>
          <w:rFonts w:ascii="Cambria" w:hAnsi="Cambria" w:cs="Helvetica"/>
          <w:b/>
          <w:bCs/>
        </w:rPr>
        <w:t xml:space="preserve"> Marketplace</w:t>
      </w:r>
    </w:p>
    <w:p w14:paraId="73CA2579" w14:textId="77777777" w:rsidR="00F6107B" w:rsidRPr="00C80557" w:rsidRDefault="00C80557" w:rsidP="00C80557">
      <w:pPr>
        <w:widowControl w:val="0"/>
        <w:tabs>
          <w:tab w:val="left" w:pos="220"/>
          <w:tab w:val="left" w:pos="720"/>
        </w:tabs>
        <w:autoSpaceDE w:val="0"/>
        <w:autoSpaceDN w:val="0"/>
        <w:adjustRightInd w:val="0"/>
        <w:jc w:val="both"/>
        <w:rPr>
          <w:rFonts w:ascii="Cambria" w:hAnsi="Cambria" w:cs="Helvetica"/>
        </w:rPr>
      </w:pPr>
      <w:r>
        <w:rPr>
          <w:rFonts w:ascii="Cambria" w:hAnsi="Cambria" w:cs="Helvetica"/>
        </w:rPr>
        <w:t>4.1</w:t>
      </w:r>
      <w:r w:rsidR="00F6107B" w:rsidRPr="00C80557">
        <w:rPr>
          <w:rFonts w:ascii="Cambria" w:hAnsi="Cambria" w:cs="Helvetica"/>
        </w:rPr>
        <w:t xml:space="preserve"> You may offer your it</w:t>
      </w:r>
      <w:r w:rsidR="00324109" w:rsidRPr="00C80557">
        <w:rPr>
          <w:rFonts w:ascii="Cambria" w:hAnsi="Cambria" w:cs="Helvetica"/>
        </w:rPr>
        <w:t>ems for sale through our App</w:t>
      </w:r>
      <w:r w:rsidR="00F6107B" w:rsidRPr="00C80557">
        <w:rPr>
          <w:rFonts w:ascii="Cambria" w:hAnsi="Cambria" w:cs="Helvetica"/>
        </w:rPr>
        <w:t xml:space="preserve"> by publishing pictures of the item you want to sell </w:t>
      </w:r>
      <w:r w:rsidR="006A32A9" w:rsidRPr="00C80557">
        <w:rPr>
          <w:rFonts w:ascii="Cambria" w:hAnsi="Cambria" w:cs="Helvetica"/>
        </w:rPr>
        <w:t xml:space="preserve">and/or a full description of the item listed for sale </w:t>
      </w:r>
      <w:r w:rsidR="00F6107B" w:rsidRPr="00C80557">
        <w:rPr>
          <w:rFonts w:ascii="Cambria" w:hAnsi="Cambria" w:cs="Helvetica"/>
        </w:rPr>
        <w:t>("</w:t>
      </w:r>
      <w:r w:rsidR="00F6107B" w:rsidRPr="00C80557">
        <w:rPr>
          <w:rFonts w:ascii="Cambria" w:hAnsi="Cambria" w:cs="Helvetica"/>
          <w:b/>
          <w:bCs/>
        </w:rPr>
        <w:t>Sale Item</w:t>
      </w:r>
      <w:r w:rsidR="00674CC1" w:rsidRPr="00C80557">
        <w:rPr>
          <w:rFonts w:ascii="Cambria" w:hAnsi="Cambria" w:cs="Helvetica"/>
        </w:rPr>
        <w:t>").</w:t>
      </w:r>
    </w:p>
    <w:p w14:paraId="2D0C87C6" w14:textId="77777777" w:rsidR="00F6107B" w:rsidRPr="00C10EF6" w:rsidRDefault="00F6107B" w:rsidP="00055E35">
      <w:pPr>
        <w:widowControl w:val="0"/>
        <w:tabs>
          <w:tab w:val="left" w:pos="220"/>
          <w:tab w:val="left" w:pos="720"/>
        </w:tabs>
        <w:autoSpaceDE w:val="0"/>
        <w:autoSpaceDN w:val="0"/>
        <w:adjustRightInd w:val="0"/>
        <w:jc w:val="both"/>
        <w:rPr>
          <w:rFonts w:ascii="Cambria" w:hAnsi="Cambria" w:cs="Helvetica"/>
        </w:rPr>
      </w:pPr>
    </w:p>
    <w:p w14:paraId="54C1714C" w14:textId="7D4AA605" w:rsidR="00F6107B" w:rsidRDefault="00F6107B" w:rsidP="00055E35">
      <w:pPr>
        <w:widowControl w:val="0"/>
        <w:tabs>
          <w:tab w:val="left" w:pos="220"/>
          <w:tab w:val="left" w:pos="720"/>
        </w:tabs>
        <w:autoSpaceDE w:val="0"/>
        <w:autoSpaceDN w:val="0"/>
        <w:adjustRightInd w:val="0"/>
        <w:jc w:val="both"/>
        <w:rPr>
          <w:rFonts w:ascii="Cambria" w:hAnsi="Cambria" w:cs="Helvetica"/>
        </w:rPr>
      </w:pPr>
      <w:r>
        <w:rPr>
          <w:rFonts w:ascii="Cambria" w:hAnsi="Cambria" w:cs="Helvetica"/>
        </w:rPr>
        <w:t xml:space="preserve">4.2 You may </w:t>
      </w:r>
      <w:r w:rsidRPr="00C10EF6">
        <w:rPr>
          <w:rFonts w:ascii="Cambria" w:hAnsi="Cambria" w:cs="Helvetica"/>
        </w:rPr>
        <w:t xml:space="preserve">purchase </w:t>
      </w:r>
      <w:r>
        <w:rPr>
          <w:rFonts w:ascii="Cambria" w:hAnsi="Cambria" w:cs="Helvetica"/>
        </w:rPr>
        <w:t>items listed on the Marketplace</w:t>
      </w:r>
      <w:r w:rsidRPr="00C10EF6">
        <w:rPr>
          <w:rFonts w:ascii="Cambria" w:hAnsi="Cambria" w:cs="Helvetica"/>
        </w:rPr>
        <w:t xml:space="preserve"> through the </w:t>
      </w:r>
      <w:r>
        <w:rPr>
          <w:rFonts w:ascii="Cambria" w:hAnsi="Cambria" w:cs="Helvetica"/>
        </w:rPr>
        <w:t>App</w:t>
      </w:r>
      <w:r w:rsidRPr="00C10EF6">
        <w:rPr>
          <w:rFonts w:ascii="Cambria" w:hAnsi="Cambria" w:cs="Helvetica"/>
        </w:rPr>
        <w:t xml:space="preserve"> by using a</w:t>
      </w:r>
      <w:r w:rsidR="004354DA">
        <w:rPr>
          <w:rFonts w:ascii="Cambria" w:hAnsi="Cambria" w:cs="Helvetica"/>
        </w:rPr>
        <w:t xml:space="preserve"> valid debit/credit card or</w:t>
      </w:r>
      <w:r w:rsidRPr="00C10EF6">
        <w:rPr>
          <w:rFonts w:ascii="Cambria" w:hAnsi="Cambria" w:cs="Helvetica"/>
        </w:rPr>
        <w:t xml:space="preserve"> PayPal account (</w:t>
      </w:r>
      <w:r>
        <w:rPr>
          <w:rFonts w:ascii="Cambria" w:hAnsi="Cambria" w:cs="Helvetica"/>
        </w:rPr>
        <w:t xml:space="preserve">an </w:t>
      </w:r>
      <w:r w:rsidRPr="00C10EF6">
        <w:rPr>
          <w:rFonts w:ascii="Cambria" w:hAnsi="Cambria" w:cs="Helvetica"/>
        </w:rPr>
        <w:t>“</w:t>
      </w:r>
      <w:r>
        <w:rPr>
          <w:rFonts w:ascii="Cambria" w:hAnsi="Cambria" w:cs="Helvetica"/>
          <w:b/>
          <w:bCs/>
        </w:rPr>
        <w:t>I</w:t>
      </w:r>
      <w:r w:rsidRPr="00C10EF6">
        <w:rPr>
          <w:rFonts w:ascii="Cambria" w:hAnsi="Cambria" w:cs="Helvetica"/>
          <w:b/>
          <w:bCs/>
        </w:rPr>
        <w:t>n-App Transaction</w:t>
      </w:r>
      <w:r w:rsidRPr="00C10EF6">
        <w:rPr>
          <w:rFonts w:ascii="Cambria" w:hAnsi="Cambria" w:cs="Helvetica"/>
        </w:rPr>
        <w:t>”).</w:t>
      </w:r>
    </w:p>
    <w:p w14:paraId="1C245D8F" w14:textId="77777777" w:rsidR="00F6107B" w:rsidRPr="00C10EF6" w:rsidRDefault="00F6107B" w:rsidP="00055E35">
      <w:pPr>
        <w:widowControl w:val="0"/>
        <w:tabs>
          <w:tab w:val="left" w:pos="220"/>
          <w:tab w:val="left" w:pos="720"/>
        </w:tabs>
        <w:autoSpaceDE w:val="0"/>
        <w:autoSpaceDN w:val="0"/>
        <w:adjustRightInd w:val="0"/>
        <w:jc w:val="both"/>
        <w:rPr>
          <w:rFonts w:ascii="Cambria" w:hAnsi="Cambria" w:cs="Helvetica"/>
        </w:rPr>
      </w:pPr>
    </w:p>
    <w:p w14:paraId="3A25EE79" w14:textId="77777777" w:rsidR="00F6107B" w:rsidRDefault="00F6107B" w:rsidP="00055E35">
      <w:pPr>
        <w:widowControl w:val="0"/>
        <w:tabs>
          <w:tab w:val="left" w:pos="220"/>
          <w:tab w:val="left" w:pos="720"/>
        </w:tabs>
        <w:autoSpaceDE w:val="0"/>
        <w:autoSpaceDN w:val="0"/>
        <w:adjustRightInd w:val="0"/>
        <w:jc w:val="both"/>
        <w:rPr>
          <w:rFonts w:ascii="Cambria" w:hAnsi="Cambria" w:cs="Helvetica"/>
        </w:rPr>
      </w:pPr>
      <w:r>
        <w:rPr>
          <w:rFonts w:ascii="Cambria" w:hAnsi="Cambria" w:cs="Helvetica"/>
        </w:rPr>
        <w:t xml:space="preserve">4.3 </w:t>
      </w:r>
      <w:r w:rsidR="00324109">
        <w:rPr>
          <w:rFonts w:ascii="Cambria" w:hAnsi="Cambria" w:cs="Helvetica"/>
        </w:rPr>
        <w:t>We want our s</w:t>
      </w:r>
      <w:r w:rsidRPr="00C10EF6">
        <w:rPr>
          <w:rFonts w:ascii="Cambria" w:hAnsi="Cambria" w:cs="Helvetica"/>
        </w:rPr>
        <w:t xml:space="preserve">ervice to be a positive experience for our </w:t>
      </w:r>
      <w:r w:rsidR="00034325">
        <w:rPr>
          <w:rFonts w:ascii="Cambria" w:hAnsi="Cambria" w:cs="Helvetica"/>
        </w:rPr>
        <w:t>Registered U</w:t>
      </w:r>
      <w:r w:rsidRPr="00C10EF6">
        <w:rPr>
          <w:rFonts w:ascii="Cambria" w:hAnsi="Cambria" w:cs="Helvetica"/>
        </w:rPr>
        <w:t xml:space="preserve">sers and we ask that you </w:t>
      </w:r>
      <w:r w:rsidR="006A32A9" w:rsidRPr="00C10EF6">
        <w:rPr>
          <w:rFonts w:ascii="Cambria" w:hAnsi="Cambria" w:cs="Helvetica"/>
        </w:rPr>
        <w:t>honor</w:t>
      </w:r>
      <w:r w:rsidRPr="00C10EF6">
        <w:rPr>
          <w:rFonts w:ascii="Cambria" w:hAnsi="Cambria" w:cs="Helvetica"/>
        </w:rPr>
        <w:t xml:space="preserve"> the commitments you make to </w:t>
      </w:r>
      <w:r w:rsidR="00034325">
        <w:rPr>
          <w:rFonts w:ascii="Cambria" w:hAnsi="Cambria" w:cs="Helvetica"/>
        </w:rPr>
        <w:t>other R</w:t>
      </w:r>
      <w:r w:rsidR="006A32A9">
        <w:rPr>
          <w:rFonts w:ascii="Cambria" w:hAnsi="Cambria" w:cs="Helvetica"/>
        </w:rPr>
        <w:t>egistered</w:t>
      </w:r>
      <w:r>
        <w:rPr>
          <w:rFonts w:ascii="Cambria" w:hAnsi="Cambria" w:cs="Helvetica"/>
        </w:rPr>
        <w:t xml:space="preserve"> </w:t>
      </w:r>
      <w:r w:rsidR="00034325">
        <w:rPr>
          <w:rFonts w:ascii="Cambria" w:hAnsi="Cambria" w:cs="Helvetica"/>
        </w:rPr>
        <w:t>U</w:t>
      </w:r>
      <w:r>
        <w:rPr>
          <w:rFonts w:ascii="Cambria" w:hAnsi="Cambria" w:cs="Helvetica"/>
        </w:rPr>
        <w:t>ser</w:t>
      </w:r>
      <w:r w:rsidR="006A32A9">
        <w:rPr>
          <w:rFonts w:ascii="Cambria" w:hAnsi="Cambria" w:cs="Helvetica"/>
        </w:rPr>
        <w:t>s</w:t>
      </w:r>
      <w:r>
        <w:rPr>
          <w:rFonts w:ascii="Cambria" w:hAnsi="Cambria" w:cs="Helvetica"/>
        </w:rPr>
        <w:t xml:space="preserve"> in respect of the </w:t>
      </w:r>
      <w:r w:rsidRPr="00C10EF6">
        <w:rPr>
          <w:rFonts w:ascii="Cambria" w:hAnsi="Cambria" w:cs="Helvetica"/>
        </w:rPr>
        <w:t>s</w:t>
      </w:r>
      <w:r>
        <w:rPr>
          <w:rFonts w:ascii="Cambria" w:hAnsi="Cambria" w:cs="Helvetica"/>
        </w:rPr>
        <w:t xml:space="preserve">ale or purchase </w:t>
      </w:r>
      <w:r w:rsidR="00324109">
        <w:rPr>
          <w:rFonts w:ascii="Cambria" w:hAnsi="Cambria" w:cs="Helvetica"/>
        </w:rPr>
        <w:t>of items via the Marketplace</w:t>
      </w:r>
      <w:r>
        <w:rPr>
          <w:rFonts w:ascii="Cambria" w:hAnsi="Cambria" w:cs="Helvetica"/>
        </w:rPr>
        <w:t>.</w:t>
      </w:r>
    </w:p>
    <w:p w14:paraId="5C3A6249" w14:textId="77777777" w:rsidR="00F6107B" w:rsidRPr="00C10EF6" w:rsidRDefault="00F6107B" w:rsidP="00055E35">
      <w:pPr>
        <w:widowControl w:val="0"/>
        <w:tabs>
          <w:tab w:val="left" w:pos="220"/>
          <w:tab w:val="left" w:pos="720"/>
        </w:tabs>
        <w:autoSpaceDE w:val="0"/>
        <w:autoSpaceDN w:val="0"/>
        <w:adjustRightInd w:val="0"/>
        <w:jc w:val="both"/>
        <w:rPr>
          <w:rFonts w:ascii="Cambria" w:hAnsi="Cambria" w:cs="Helvetica"/>
        </w:rPr>
      </w:pPr>
    </w:p>
    <w:p w14:paraId="46D96B8D" w14:textId="77777777" w:rsidR="00F6107B" w:rsidRDefault="00F6107B" w:rsidP="00055E35">
      <w:pPr>
        <w:widowControl w:val="0"/>
        <w:autoSpaceDE w:val="0"/>
        <w:autoSpaceDN w:val="0"/>
        <w:adjustRightInd w:val="0"/>
        <w:spacing w:after="300"/>
        <w:jc w:val="both"/>
        <w:rPr>
          <w:rFonts w:ascii="Cambria" w:hAnsi="Cambria" w:cs="Helvetica"/>
        </w:rPr>
      </w:pPr>
      <w:r>
        <w:rPr>
          <w:rFonts w:ascii="Cambria" w:hAnsi="Cambria" w:cs="Helvetica"/>
        </w:rPr>
        <w:t>4.</w:t>
      </w:r>
      <w:r w:rsidR="00385801">
        <w:rPr>
          <w:rFonts w:ascii="Cambria" w:hAnsi="Cambria" w:cs="Helvetica"/>
        </w:rPr>
        <w:t>4</w:t>
      </w:r>
      <w:r>
        <w:rPr>
          <w:rFonts w:ascii="Cambria" w:hAnsi="Cambria" w:cs="Helvetica"/>
        </w:rPr>
        <w:t xml:space="preserve"> W</w:t>
      </w:r>
      <w:r w:rsidRPr="00C10EF6">
        <w:rPr>
          <w:rFonts w:ascii="Cambria" w:hAnsi="Cambria" w:cs="Helvetica"/>
        </w:rPr>
        <w:t>e do not give any commitment</w:t>
      </w:r>
      <w:r>
        <w:rPr>
          <w:rFonts w:ascii="Cambria" w:hAnsi="Cambria" w:cs="Helvetica"/>
        </w:rPr>
        <w:t>, guarantee, warranty or undertaking</w:t>
      </w:r>
      <w:r w:rsidRPr="00C10EF6">
        <w:rPr>
          <w:rFonts w:ascii="Cambria" w:hAnsi="Cambria" w:cs="Helvetica"/>
        </w:rPr>
        <w:t xml:space="preserve"> relating to the existence, quality, safety, genuineness or legality of </w:t>
      </w:r>
      <w:r>
        <w:rPr>
          <w:rFonts w:ascii="Cambria" w:hAnsi="Cambria" w:cs="Helvetica"/>
        </w:rPr>
        <w:t>items offered, so</w:t>
      </w:r>
      <w:r w:rsidR="00E9095E">
        <w:rPr>
          <w:rFonts w:ascii="Cambria" w:hAnsi="Cambria" w:cs="Helvetica"/>
        </w:rPr>
        <w:t>ld or bought through the App</w:t>
      </w:r>
      <w:r w:rsidRPr="00C10EF6">
        <w:rPr>
          <w:rFonts w:ascii="Cambria" w:hAnsi="Cambria" w:cs="Helvetica"/>
        </w:rPr>
        <w:t xml:space="preserve">, the truth or accuracy of any picture or description of </w:t>
      </w:r>
      <w:r>
        <w:rPr>
          <w:rFonts w:ascii="Cambria" w:hAnsi="Cambria" w:cs="Helvetica"/>
        </w:rPr>
        <w:t>i</w:t>
      </w:r>
      <w:r w:rsidRPr="00C10EF6">
        <w:rPr>
          <w:rFonts w:ascii="Cambria" w:hAnsi="Cambria" w:cs="Helvetica"/>
        </w:rPr>
        <w:t xml:space="preserve">tems or any other content made available by </w:t>
      </w:r>
      <w:r w:rsidR="00034325">
        <w:rPr>
          <w:rFonts w:ascii="Cambria" w:hAnsi="Cambria" w:cs="Helvetica"/>
        </w:rPr>
        <w:t>Registered U</w:t>
      </w:r>
      <w:r w:rsidRPr="00C10EF6">
        <w:rPr>
          <w:rFonts w:ascii="Cambria" w:hAnsi="Cambria" w:cs="Helvetica"/>
        </w:rPr>
        <w:t>sers, the ability of sellers to sell Sale Items, the ability of buyers to pay for them</w:t>
      </w:r>
      <w:r w:rsidR="003F32A2">
        <w:rPr>
          <w:rFonts w:ascii="Cambria" w:hAnsi="Cambria" w:cs="Helvetica"/>
        </w:rPr>
        <w:t>,</w:t>
      </w:r>
      <w:r w:rsidRPr="00C10EF6">
        <w:rPr>
          <w:rFonts w:ascii="Cambria" w:hAnsi="Cambria" w:cs="Helvetica"/>
        </w:rPr>
        <w:t xml:space="preserve">  that a buyer or seller will complete a transaction or return the Sale Item</w:t>
      </w:r>
      <w:r w:rsidR="003F32A2">
        <w:rPr>
          <w:rFonts w:ascii="Cambria" w:hAnsi="Cambria" w:cs="Helvetica"/>
        </w:rPr>
        <w:t xml:space="preserve">, </w:t>
      </w:r>
      <w:r w:rsidR="007350DF">
        <w:rPr>
          <w:rFonts w:ascii="Cambria" w:hAnsi="Cambria" w:cs="Helvetica"/>
        </w:rPr>
        <w:t xml:space="preserve">or that Sale Items will afford you entry to </w:t>
      </w:r>
      <w:r w:rsidR="003F32A2">
        <w:rPr>
          <w:rFonts w:ascii="Cambria" w:hAnsi="Cambria" w:cs="Helvetica"/>
        </w:rPr>
        <w:t>any event</w:t>
      </w:r>
      <w:r w:rsidR="007350DF">
        <w:rPr>
          <w:rFonts w:ascii="Cambria" w:hAnsi="Cambria" w:cs="Helvetica"/>
        </w:rPr>
        <w:t>.</w:t>
      </w:r>
      <w:r w:rsidR="003F32A2">
        <w:rPr>
          <w:rFonts w:ascii="Cambria" w:hAnsi="Cambria" w:cs="Helvetica"/>
        </w:rPr>
        <w:t xml:space="preserve"> </w:t>
      </w:r>
    </w:p>
    <w:p w14:paraId="1DFFE2AE" w14:textId="77777777" w:rsidR="00F6107B" w:rsidRPr="00C10EF6" w:rsidRDefault="00F6107B" w:rsidP="00055E35">
      <w:pPr>
        <w:widowControl w:val="0"/>
        <w:autoSpaceDE w:val="0"/>
        <w:autoSpaceDN w:val="0"/>
        <w:adjustRightInd w:val="0"/>
        <w:spacing w:after="300"/>
        <w:jc w:val="both"/>
        <w:rPr>
          <w:rFonts w:ascii="Cambria" w:hAnsi="Cambria" w:cs="Helvetica"/>
        </w:rPr>
      </w:pPr>
      <w:r>
        <w:rPr>
          <w:rFonts w:ascii="Cambria" w:hAnsi="Cambria" w:cs="Helvetica"/>
        </w:rPr>
        <w:t>4.</w:t>
      </w:r>
      <w:r w:rsidR="00385801">
        <w:rPr>
          <w:rFonts w:ascii="Cambria" w:hAnsi="Cambria" w:cs="Helvetica"/>
        </w:rPr>
        <w:t>5</w:t>
      </w:r>
      <w:r w:rsidR="00E9095E">
        <w:rPr>
          <w:rFonts w:ascii="Cambria" w:hAnsi="Cambria" w:cs="Helvetica"/>
        </w:rPr>
        <w:t xml:space="preserve"> By using the App</w:t>
      </w:r>
      <w:r>
        <w:rPr>
          <w:rFonts w:ascii="Cambria" w:hAnsi="Cambria" w:cs="Helvetica"/>
        </w:rPr>
        <w:t xml:space="preserve"> and agreeing to these Terms of Service you agree that you will not</w:t>
      </w:r>
      <w:r w:rsidR="0058244E">
        <w:rPr>
          <w:rFonts w:ascii="Cambria" w:hAnsi="Cambria" w:cs="Helvetica"/>
        </w:rPr>
        <w:t xml:space="preserve"> act fraudulently or dishonestly </w:t>
      </w:r>
      <w:r w:rsidR="00E9095E">
        <w:rPr>
          <w:rFonts w:ascii="Cambria" w:hAnsi="Cambria" w:cs="Helvetica"/>
        </w:rPr>
        <w:t>when using the App</w:t>
      </w:r>
      <w:r>
        <w:rPr>
          <w:rFonts w:ascii="Cambria" w:hAnsi="Cambria" w:cs="Helvetica"/>
        </w:rPr>
        <w:t xml:space="preserve"> and/or list Sale Items unless they are genuine and you are not impeded from selling such items as a result of any law of third-party right attaching to items.  You will reimburse </w:t>
      </w:r>
      <w:r w:rsidR="00C43204">
        <w:rPr>
          <w:rFonts w:ascii="Cambria" w:hAnsi="Cambria" w:cs="Helvetica"/>
        </w:rPr>
        <w:t xml:space="preserve">AVL </w:t>
      </w:r>
      <w:r>
        <w:rPr>
          <w:rFonts w:ascii="Cambria" w:hAnsi="Cambria" w:cs="Helvetica"/>
        </w:rPr>
        <w:t xml:space="preserve">for any loss suffered as a result of your listing Sale Items that you are not permitted to offer </w:t>
      </w:r>
      <w:r w:rsidR="00E9095E">
        <w:rPr>
          <w:rFonts w:ascii="Cambria" w:hAnsi="Cambria" w:cs="Helvetica"/>
        </w:rPr>
        <w:t>for sale or sell via the App</w:t>
      </w:r>
      <w:r>
        <w:rPr>
          <w:rFonts w:ascii="Cambria" w:hAnsi="Cambria" w:cs="Helvetica"/>
        </w:rPr>
        <w:t>.</w:t>
      </w:r>
    </w:p>
    <w:p w14:paraId="7CA7FA9C" w14:textId="77777777" w:rsidR="00F6107B" w:rsidRPr="00C10EF6" w:rsidRDefault="00F6107B" w:rsidP="00055E35">
      <w:pPr>
        <w:widowControl w:val="0"/>
        <w:autoSpaceDE w:val="0"/>
        <w:autoSpaceDN w:val="0"/>
        <w:adjustRightInd w:val="0"/>
        <w:spacing w:after="300"/>
        <w:jc w:val="both"/>
        <w:rPr>
          <w:rFonts w:ascii="Cambria" w:hAnsi="Cambria" w:cs="Times"/>
          <w:b/>
          <w:bCs/>
        </w:rPr>
      </w:pPr>
      <w:r>
        <w:rPr>
          <w:rFonts w:ascii="Cambria" w:hAnsi="Cambria" w:cs="Times"/>
          <w:b/>
          <w:bCs/>
        </w:rPr>
        <w:t>5. Our L</w:t>
      </w:r>
      <w:r w:rsidRPr="00C10EF6">
        <w:rPr>
          <w:rFonts w:ascii="Cambria" w:hAnsi="Cambria" w:cs="Times"/>
          <w:b/>
          <w:bCs/>
        </w:rPr>
        <w:t>iability</w:t>
      </w:r>
    </w:p>
    <w:p w14:paraId="534624DD" w14:textId="77777777" w:rsidR="00F6107B" w:rsidRPr="00C10EF6" w:rsidRDefault="00683B0D" w:rsidP="00BD3BDE">
      <w:pPr>
        <w:widowControl w:val="0"/>
        <w:autoSpaceDE w:val="0"/>
        <w:autoSpaceDN w:val="0"/>
        <w:adjustRightInd w:val="0"/>
        <w:spacing w:after="400"/>
        <w:jc w:val="both"/>
        <w:rPr>
          <w:rFonts w:ascii="Cambria" w:hAnsi="Cambria" w:cs="Helvetica Neue"/>
        </w:rPr>
      </w:pPr>
      <w:r>
        <w:rPr>
          <w:rFonts w:ascii="Cambria" w:hAnsi="Cambria" w:cs="Helvetica Neue"/>
        </w:rPr>
        <w:t xml:space="preserve">5.1 </w:t>
      </w:r>
      <w:r w:rsidR="00F6107B" w:rsidRPr="00C10EF6">
        <w:rPr>
          <w:rFonts w:ascii="Cambria" w:hAnsi="Cambria" w:cs="Helvetica Neue"/>
        </w:rPr>
        <w:t>Th</w:t>
      </w:r>
      <w:r w:rsidR="00F6107B">
        <w:rPr>
          <w:rFonts w:ascii="Cambria" w:hAnsi="Cambria" w:cs="Helvetica Neue"/>
        </w:rPr>
        <w:t>e materi</w:t>
      </w:r>
      <w:r w:rsidR="00E9095E">
        <w:rPr>
          <w:rFonts w:ascii="Cambria" w:hAnsi="Cambria" w:cs="Helvetica Neue"/>
        </w:rPr>
        <w:t>al displayed through the App</w:t>
      </w:r>
      <w:r w:rsidR="00F6107B" w:rsidRPr="00C10EF6">
        <w:rPr>
          <w:rFonts w:ascii="Cambria" w:hAnsi="Cambria" w:cs="Helvetica Neue"/>
        </w:rPr>
        <w:t xml:space="preserve"> is provided without any guarantees, conditions or warranties as to its accuracy. To the extent permitted by law, we hereby expressly exclude:</w:t>
      </w:r>
    </w:p>
    <w:p w14:paraId="4501053B" w14:textId="77777777" w:rsidR="00674CC1" w:rsidRDefault="00F6107B" w:rsidP="0058244E">
      <w:pPr>
        <w:widowControl w:val="0"/>
        <w:tabs>
          <w:tab w:val="left" w:pos="220"/>
          <w:tab w:val="left" w:pos="720"/>
        </w:tabs>
        <w:autoSpaceDE w:val="0"/>
        <w:autoSpaceDN w:val="0"/>
        <w:adjustRightInd w:val="0"/>
        <w:spacing w:after="400"/>
        <w:ind w:left="720"/>
        <w:jc w:val="both"/>
        <w:rPr>
          <w:rFonts w:ascii="Cambria" w:hAnsi="Cambria" w:cs="Helvetica Neue"/>
        </w:rPr>
      </w:pPr>
      <w:r>
        <w:rPr>
          <w:rFonts w:ascii="Cambria" w:hAnsi="Cambria" w:cs="Helvetica Neue"/>
        </w:rPr>
        <w:t>5.1</w:t>
      </w:r>
      <w:r w:rsidR="00683B0D">
        <w:rPr>
          <w:rFonts w:ascii="Cambria" w:hAnsi="Cambria" w:cs="Helvetica Neue"/>
        </w:rPr>
        <w:t>.1</w:t>
      </w:r>
      <w:r>
        <w:rPr>
          <w:rFonts w:ascii="Cambria" w:hAnsi="Cambria" w:cs="Helvetica Neue"/>
        </w:rPr>
        <w:t xml:space="preserve"> </w:t>
      </w:r>
      <w:r w:rsidRPr="00E954B2">
        <w:rPr>
          <w:rFonts w:ascii="Cambria" w:hAnsi="Cambria" w:cs="Helvetica Neue"/>
        </w:rPr>
        <w:t xml:space="preserve">All conditions, warranties and other terms that might otherwise be implied by </w:t>
      </w:r>
      <w:r>
        <w:rPr>
          <w:rFonts w:ascii="Cambria" w:hAnsi="Cambria" w:cs="Helvetica Neue"/>
        </w:rPr>
        <w:t xml:space="preserve">  </w:t>
      </w:r>
      <w:r w:rsidRPr="00E954B2">
        <w:rPr>
          <w:rFonts w:ascii="Cambria" w:hAnsi="Cambria" w:cs="Helvetica Neue"/>
        </w:rPr>
        <w:t xml:space="preserve">statute, </w:t>
      </w:r>
      <w:r>
        <w:rPr>
          <w:rFonts w:ascii="Cambria" w:hAnsi="Cambria" w:cs="Helvetica Neue"/>
        </w:rPr>
        <w:t xml:space="preserve">regulation, </w:t>
      </w:r>
      <w:r w:rsidRPr="00E954B2">
        <w:rPr>
          <w:rFonts w:ascii="Cambria" w:hAnsi="Cambria" w:cs="Helvetica Neue"/>
        </w:rPr>
        <w:t>common law or the law of equity</w:t>
      </w:r>
      <w:r>
        <w:rPr>
          <w:rFonts w:ascii="Cambria" w:hAnsi="Cambria" w:cs="Helvetica Neue"/>
        </w:rPr>
        <w:t xml:space="preserve"> in any jurisdiction</w:t>
      </w:r>
      <w:r w:rsidR="0058244E">
        <w:rPr>
          <w:rFonts w:ascii="Cambria" w:hAnsi="Cambria" w:cs="Helvetica Neue"/>
        </w:rPr>
        <w:t>;</w:t>
      </w:r>
    </w:p>
    <w:p w14:paraId="53328532" w14:textId="77777777" w:rsidR="00674CC1" w:rsidRDefault="00F6107B" w:rsidP="0058244E">
      <w:pPr>
        <w:widowControl w:val="0"/>
        <w:tabs>
          <w:tab w:val="left" w:pos="220"/>
          <w:tab w:val="left" w:pos="720"/>
        </w:tabs>
        <w:autoSpaceDE w:val="0"/>
        <w:autoSpaceDN w:val="0"/>
        <w:adjustRightInd w:val="0"/>
        <w:spacing w:after="400"/>
        <w:ind w:left="720"/>
        <w:jc w:val="both"/>
        <w:rPr>
          <w:rFonts w:ascii="Cambria" w:hAnsi="Cambria" w:cs="Helvetica Neue"/>
        </w:rPr>
      </w:pPr>
      <w:r>
        <w:rPr>
          <w:rFonts w:ascii="Cambria" w:hAnsi="Cambria" w:cs="Helvetica Neue"/>
        </w:rPr>
        <w:t>5.</w:t>
      </w:r>
      <w:r w:rsidR="00683B0D">
        <w:rPr>
          <w:rFonts w:ascii="Cambria" w:hAnsi="Cambria" w:cs="Helvetica Neue"/>
        </w:rPr>
        <w:t>1.</w:t>
      </w:r>
      <w:r>
        <w:rPr>
          <w:rFonts w:ascii="Cambria" w:hAnsi="Cambria" w:cs="Helvetica Neue"/>
        </w:rPr>
        <w:t xml:space="preserve">2 </w:t>
      </w:r>
      <w:r w:rsidRPr="00DB05DE">
        <w:rPr>
          <w:rFonts w:ascii="Cambria" w:hAnsi="Cambria" w:cs="Helvetica Neue"/>
        </w:rPr>
        <w:t xml:space="preserve">Any liability for any direct, indirect or consequential loss or damage incurred by any </w:t>
      </w:r>
      <w:r w:rsidR="00034325">
        <w:rPr>
          <w:rFonts w:ascii="Cambria" w:hAnsi="Cambria" w:cs="Helvetica Neue"/>
        </w:rPr>
        <w:t>Registered U</w:t>
      </w:r>
      <w:r w:rsidRPr="00DB05DE">
        <w:rPr>
          <w:rFonts w:ascii="Cambria" w:hAnsi="Cambria" w:cs="Helvetica Neue"/>
        </w:rPr>
        <w:t xml:space="preserve">ser in connection with </w:t>
      </w:r>
      <w:r w:rsidR="00E9095E">
        <w:rPr>
          <w:rFonts w:ascii="Cambria" w:hAnsi="Cambria" w:cs="Helvetica Neue"/>
        </w:rPr>
        <w:t>the App</w:t>
      </w:r>
      <w:r w:rsidRPr="00DB05DE">
        <w:rPr>
          <w:rFonts w:ascii="Cambria" w:hAnsi="Cambria" w:cs="Helvetica Neue"/>
        </w:rPr>
        <w:t>, inability to use, o</w:t>
      </w:r>
      <w:r>
        <w:rPr>
          <w:rFonts w:ascii="Cambria" w:hAnsi="Cambria" w:cs="Helvetica Neue"/>
        </w:rPr>
        <w:t>r r</w:t>
      </w:r>
      <w:r w:rsidR="00E9095E">
        <w:rPr>
          <w:rFonts w:ascii="Cambria" w:hAnsi="Cambria" w:cs="Helvetica Neue"/>
        </w:rPr>
        <w:t>esults of the use of the App</w:t>
      </w:r>
      <w:r w:rsidRPr="00DB05DE">
        <w:rPr>
          <w:rFonts w:ascii="Cambria" w:hAnsi="Cambria" w:cs="Helvetica Neue"/>
        </w:rPr>
        <w:t xml:space="preserve">, any websites linked to </w:t>
      </w:r>
      <w:r>
        <w:rPr>
          <w:rFonts w:ascii="Cambria" w:hAnsi="Cambria" w:cs="Helvetica Neue"/>
        </w:rPr>
        <w:t xml:space="preserve">the </w:t>
      </w:r>
      <w:r w:rsidR="00E9095E">
        <w:rPr>
          <w:rFonts w:ascii="Cambria" w:hAnsi="Cambria" w:cs="Helvetica Neue"/>
        </w:rPr>
        <w:t>App</w:t>
      </w:r>
      <w:r w:rsidRPr="00DB05DE">
        <w:rPr>
          <w:rFonts w:ascii="Cambria" w:hAnsi="Cambria" w:cs="Helvetica Neue"/>
        </w:rPr>
        <w:t xml:space="preserve"> and any materials </w:t>
      </w:r>
      <w:r w:rsidRPr="00DB05DE">
        <w:rPr>
          <w:rFonts w:ascii="Cambria" w:hAnsi="Cambria" w:cs="Helvetica Neue"/>
        </w:rPr>
        <w:lastRenderedPageBreak/>
        <w:t>posted on it, including, without limitation any liability for:</w:t>
      </w:r>
    </w:p>
    <w:p w14:paraId="542CA40F" w14:textId="77777777" w:rsidR="00FC4577" w:rsidRDefault="00F6107B" w:rsidP="0058244E">
      <w:pPr>
        <w:widowControl w:val="0"/>
        <w:tabs>
          <w:tab w:val="left" w:pos="220"/>
          <w:tab w:val="left" w:pos="720"/>
        </w:tabs>
        <w:autoSpaceDE w:val="0"/>
        <w:autoSpaceDN w:val="0"/>
        <w:adjustRightInd w:val="0"/>
        <w:spacing w:after="400"/>
        <w:ind w:left="1440"/>
        <w:jc w:val="both"/>
        <w:rPr>
          <w:rFonts w:ascii="Cambria" w:hAnsi="Cambria" w:cs="Helvetica Neue"/>
        </w:rPr>
      </w:pPr>
      <w:r>
        <w:rPr>
          <w:rFonts w:ascii="Cambria" w:hAnsi="Cambria" w:cs="Helvetica Neue"/>
        </w:rPr>
        <w:t>5.</w:t>
      </w:r>
      <w:r w:rsidR="00683B0D">
        <w:rPr>
          <w:rFonts w:ascii="Cambria" w:hAnsi="Cambria" w:cs="Helvetica Neue"/>
        </w:rPr>
        <w:t>1.</w:t>
      </w:r>
      <w:r w:rsidR="0058244E">
        <w:rPr>
          <w:rFonts w:ascii="Cambria" w:hAnsi="Cambria" w:cs="Helvetica Neue"/>
        </w:rPr>
        <w:t>2.1</w:t>
      </w:r>
      <w:r>
        <w:rPr>
          <w:rFonts w:ascii="Cambria" w:hAnsi="Cambria" w:cs="Helvetica Neue"/>
        </w:rPr>
        <w:t xml:space="preserve"> Direct or indirect l</w:t>
      </w:r>
      <w:r w:rsidRPr="00DB05DE">
        <w:rPr>
          <w:rFonts w:ascii="Cambria" w:hAnsi="Cambria" w:cs="Helvetica Neue"/>
        </w:rPr>
        <w:t xml:space="preserve">oss of income or revenue; loss of business; loss of profits or contracts; bankruptcy; loss of anticipated savings; loss of data; loss of goodwill; wasted management or office time; and for any other loss or damage of any kind, however arising and whether caused by tort (including negligence), breach of contract or otherwise, even if foreseeable, provided that this condition shall not prevent claims for loss of or damage to your tangible property or any other claims for direct financial loss that are not excluded by any </w:t>
      </w:r>
      <w:r w:rsidR="0058244E">
        <w:rPr>
          <w:rFonts w:ascii="Cambria" w:hAnsi="Cambria" w:cs="Helvetica Neue"/>
        </w:rPr>
        <w:t>of the categories set out above;</w:t>
      </w:r>
    </w:p>
    <w:p w14:paraId="4F9EA592" w14:textId="77777777" w:rsidR="00F6107B" w:rsidRDefault="00F6107B" w:rsidP="0058244E">
      <w:pPr>
        <w:widowControl w:val="0"/>
        <w:tabs>
          <w:tab w:val="left" w:pos="220"/>
          <w:tab w:val="left" w:pos="720"/>
        </w:tabs>
        <w:autoSpaceDE w:val="0"/>
        <w:autoSpaceDN w:val="0"/>
        <w:adjustRightInd w:val="0"/>
        <w:spacing w:after="400"/>
        <w:ind w:left="1440"/>
        <w:jc w:val="both"/>
        <w:rPr>
          <w:rFonts w:ascii="Cambria" w:hAnsi="Cambria" w:cs="Helvetica Neue"/>
        </w:rPr>
      </w:pPr>
      <w:r>
        <w:rPr>
          <w:rFonts w:ascii="Cambria" w:hAnsi="Cambria" w:cs="Helvetica Neue"/>
        </w:rPr>
        <w:t>5.</w:t>
      </w:r>
      <w:r w:rsidR="00683B0D">
        <w:rPr>
          <w:rFonts w:ascii="Cambria" w:hAnsi="Cambria" w:cs="Helvetica Neue"/>
        </w:rPr>
        <w:t>1.</w:t>
      </w:r>
      <w:r w:rsidR="0058244E">
        <w:rPr>
          <w:rFonts w:ascii="Cambria" w:hAnsi="Cambria" w:cs="Helvetica Neue"/>
        </w:rPr>
        <w:t>2.2</w:t>
      </w:r>
      <w:r>
        <w:rPr>
          <w:rFonts w:ascii="Cambria" w:hAnsi="Cambria" w:cs="Helvetica Neue"/>
        </w:rPr>
        <w:t xml:space="preserve"> </w:t>
      </w:r>
      <w:proofErr w:type="gramStart"/>
      <w:r w:rsidR="00683B0D">
        <w:rPr>
          <w:rFonts w:ascii="Cambria" w:hAnsi="Cambria" w:cs="Helvetica Neue"/>
        </w:rPr>
        <w:t>Nothing</w:t>
      </w:r>
      <w:proofErr w:type="gramEnd"/>
      <w:r w:rsidR="00683B0D">
        <w:rPr>
          <w:rFonts w:ascii="Cambria" w:hAnsi="Cambria" w:cs="Helvetica Neue"/>
        </w:rPr>
        <w:t xml:space="preserve"> in these </w:t>
      </w:r>
      <w:r w:rsidR="00522B2E">
        <w:rPr>
          <w:rFonts w:ascii="Cambria" w:hAnsi="Cambria" w:cs="Helvetica Neue"/>
        </w:rPr>
        <w:t>Terms of Service</w:t>
      </w:r>
      <w:r w:rsidR="00683B0D">
        <w:rPr>
          <w:rFonts w:ascii="Cambria" w:hAnsi="Cambria" w:cs="Helvetica Neue"/>
        </w:rPr>
        <w:t xml:space="preserve"> shall </w:t>
      </w:r>
      <w:r w:rsidRPr="00C10EF6">
        <w:rPr>
          <w:rFonts w:ascii="Cambria" w:hAnsi="Cambria" w:cs="Helvetica Neue"/>
        </w:rPr>
        <w:t>affect our liability for death or personal injury arising from our negligence, nor our liability for fraudulent misrepresentation nor any other liability which cannot be excluded or limited under applicable law.</w:t>
      </w:r>
    </w:p>
    <w:p w14:paraId="1442AEE1" w14:textId="77777777" w:rsidR="00683B0D" w:rsidRDefault="00683B0D" w:rsidP="00683B0D">
      <w:pPr>
        <w:widowControl w:val="0"/>
        <w:autoSpaceDE w:val="0"/>
        <w:autoSpaceDN w:val="0"/>
        <w:adjustRightInd w:val="0"/>
        <w:spacing w:after="400"/>
        <w:jc w:val="both"/>
        <w:rPr>
          <w:rFonts w:ascii="Cambria" w:hAnsi="Cambria" w:cs="Helvetica Neue"/>
        </w:rPr>
      </w:pPr>
      <w:r>
        <w:rPr>
          <w:rFonts w:ascii="Cambria" w:hAnsi="Cambria" w:cs="Helvetica Neue"/>
        </w:rPr>
        <w:t xml:space="preserve">5.2 </w:t>
      </w:r>
      <w:r w:rsidRPr="00683B0D">
        <w:rPr>
          <w:rFonts w:ascii="Cambria" w:hAnsi="Cambria" w:cs="Helvetica Neue"/>
        </w:rPr>
        <w:t xml:space="preserve">You agree that the liability of </w:t>
      </w:r>
      <w:r>
        <w:rPr>
          <w:rFonts w:ascii="Cambria" w:hAnsi="Cambria" w:cs="Helvetica Neue"/>
        </w:rPr>
        <w:t>AVL</w:t>
      </w:r>
      <w:r w:rsidRPr="00683B0D">
        <w:rPr>
          <w:rFonts w:ascii="Cambria" w:hAnsi="Cambria" w:cs="Helvetica Neue"/>
        </w:rPr>
        <w:t xml:space="preserve"> to you hereunder shall be limited to the amount you have actually paid to </w:t>
      </w:r>
      <w:r>
        <w:rPr>
          <w:rFonts w:ascii="Cambria" w:hAnsi="Cambria" w:cs="Helvetica Neue"/>
        </w:rPr>
        <w:t>AVL</w:t>
      </w:r>
      <w:r w:rsidR="00385801">
        <w:rPr>
          <w:rFonts w:ascii="Cambria" w:hAnsi="Cambria" w:cs="Helvetica Neue"/>
        </w:rPr>
        <w:t xml:space="preserve"> for </w:t>
      </w:r>
      <w:r w:rsidR="00E9095E">
        <w:rPr>
          <w:rFonts w:ascii="Cambria" w:hAnsi="Cambria" w:cs="Helvetica Neue"/>
        </w:rPr>
        <w:t>the App</w:t>
      </w:r>
      <w:r w:rsidRPr="00683B0D">
        <w:rPr>
          <w:rFonts w:ascii="Cambria" w:hAnsi="Cambria" w:cs="Helvetica Neue"/>
        </w:rPr>
        <w:t xml:space="preserve"> hereunder (or, if greater, £</w:t>
      </w:r>
      <w:r>
        <w:rPr>
          <w:rFonts w:ascii="Cambria" w:hAnsi="Cambria" w:cs="Helvetica Neue"/>
        </w:rPr>
        <w:t>100).</w:t>
      </w:r>
    </w:p>
    <w:p w14:paraId="5D3BA33C" w14:textId="77777777" w:rsidR="00F6107B" w:rsidRPr="0034062A" w:rsidRDefault="00F6107B">
      <w:pPr>
        <w:widowControl w:val="0"/>
        <w:autoSpaceDE w:val="0"/>
        <w:autoSpaceDN w:val="0"/>
        <w:adjustRightInd w:val="0"/>
        <w:spacing w:after="400"/>
        <w:jc w:val="both"/>
        <w:rPr>
          <w:rFonts w:ascii="Cambria" w:hAnsi="Cambria" w:cs="Helvetica Neue"/>
        </w:rPr>
      </w:pPr>
      <w:r>
        <w:rPr>
          <w:rFonts w:ascii="Cambria" w:hAnsi="Cambria" w:cs="Helvetica"/>
          <w:b/>
          <w:bCs/>
        </w:rPr>
        <w:t xml:space="preserve">6. </w:t>
      </w:r>
      <w:r w:rsidRPr="00C10EF6">
        <w:rPr>
          <w:rFonts w:ascii="Cambria" w:hAnsi="Cambria" w:cs="Helvetica"/>
          <w:b/>
          <w:bCs/>
        </w:rPr>
        <w:t>Rules of Acceptable Use</w:t>
      </w:r>
    </w:p>
    <w:p w14:paraId="53F22929" w14:textId="77777777" w:rsidR="00F6107B" w:rsidRPr="00DB05DE" w:rsidRDefault="00F6107B" w:rsidP="00055E35">
      <w:pPr>
        <w:widowControl w:val="0"/>
        <w:tabs>
          <w:tab w:val="left" w:pos="220"/>
          <w:tab w:val="left" w:pos="720"/>
        </w:tabs>
        <w:autoSpaceDE w:val="0"/>
        <w:autoSpaceDN w:val="0"/>
        <w:adjustRightInd w:val="0"/>
        <w:jc w:val="both"/>
        <w:rPr>
          <w:rFonts w:ascii="Cambria" w:hAnsi="Cambria" w:cs="Helvetica"/>
        </w:rPr>
      </w:pPr>
      <w:r>
        <w:rPr>
          <w:rFonts w:ascii="Cambria" w:hAnsi="Cambria" w:cs="Helvetica"/>
        </w:rPr>
        <w:t xml:space="preserve">6.1 </w:t>
      </w:r>
      <w:r w:rsidRPr="00DB05DE">
        <w:rPr>
          <w:rFonts w:ascii="Cambria" w:hAnsi="Cambria" w:cs="Helvetica"/>
        </w:rPr>
        <w:t xml:space="preserve">In addition to the other requirements within these Terms of Service, this section describes specific rules that </w:t>
      </w:r>
      <w:r w:rsidR="00E9095E">
        <w:rPr>
          <w:rFonts w:ascii="Cambria" w:hAnsi="Cambria" w:cs="Helvetica"/>
        </w:rPr>
        <w:t>apply to your use of the App</w:t>
      </w:r>
      <w:r w:rsidRPr="00DB05DE">
        <w:rPr>
          <w:rFonts w:ascii="Cambria" w:hAnsi="Cambria" w:cs="Helvetica"/>
        </w:rPr>
        <w:t xml:space="preserve"> (the "</w:t>
      </w:r>
      <w:r w:rsidRPr="00DB05DE">
        <w:rPr>
          <w:rFonts w:ascii="Cambria" w:hAnsi="Cambria" w:cs="Helvetica"/>
          <w:b/>
          <w:bCs/>
        </w:rPr>
        <w:t>Rules of Acceptable Use</w:t>
      </w:r>
      <w:r w:rsidRPr="00DB05DE">
        <w:rPr>
          <w:rFonts w:ascii="Cambria" w:hAnsi="Cambria" w:cs="Helvetica"/>
        </w:rPr>
        <w:t>").</w:t>
      </w:r>
    </w:p>
    <w:p w14:paraId="0C21E71C" w14:textId="77777777" w:rsidR="00F6107B" w:rsidRPr="00E954B2" w:rsidRDefault="00F6107B" w:rsidP="00055E35">
      <w:pPr>
        <w:pStyle w:val="ListParagraph"/>
        <w:widowControl w:val="0"/>
        <w:tabs>
          <w:tab w:val="left" w:pos="220"/>
          <w:tab w:val="left" w:pos="720"/>
        </w:tabs>
        <w:autoSpaceDE w:val="0"/>
        <w:autoSpaceDN w:val="0"/>
        <w:adjustRightInd w:val="0"/>
        <w:ind w:left="0"/>
        <w:jc w:val="both"/>
        <w:rPr>
          <w:rFonts w:ascii="Cambria" w:hAnsi="Cambria" w:cs="Helvetica"/>
        </w:rPr>
      </w:pPr>
    </w:p>
    <w:p w14:paraId="0BABCF27" w14:textId="77777777" w:rsidR="00F6107B" w:rsidRDefault="00F6107B" w:rsidP="00055E35">
      <w:pPr>
        <w:pStyle w:val="ListParagraph"/>
        <w:widowControl w:val="0"/>
        <w:tabs>
          <w:tab w:val="left" w:pos="220"/>
          <w:tab w:val="left" w:pos="720"/>
        </w:tabs>
        <w:autoSpaceDE w:val="0"/>
        <w:autoSpaceDN w:val="0"/>
        <w:adjustRightInd w:val="0"/>
        <w:ind w:left="0"/>
        <w:jc w:val="both"/>
        <w:rPr>
          <w:rFonts w:ascii="Cambria" w:hAnsi="Cambria" w:cs="Helvetica"/>
        </w:rPr>
      </w:pPr>
      <w:r>
        <w:rPr>
          <w:rFonts w:ascii="Cambria" w:hAnsi="Cambria" w:cs="Helvetica"/>
        </w:rPr>
        <w:t xml:space="preserve">6.2 </w:t>
      </w:r>
      <w:r w:rsidRPr="00E954B2">
        <w:rPr>
          <w:rFonts w:ascii="Cambria" w:hAnsi="Cambria" w:cs="Helvetica"/>
        </w:rPr>
        <w:t>You must make sure the email address you provide in your Account details remains active and is checked by you on a regular basis.</w:t>
      </w:r>
    </w:p>
    <w:p w14:paraId="5936C490" w14:textId="77777777" w:rsidR="00F6107B" w:rsidRPr="00E954B2" w:rsidRDefault="00F6107B" w:rsidP="00055E35">
      <w:pPr>
        <w:pStyle w:val="ListParagraph"/>
        <w:widowControl w:val="0"/>
        <w:tabs>
          <w:tab w:val="left" w:pos="220"/>
          <w:tab w:val="left" w:pos="720"/>
        </w:tabs>
        <w:autoSpaceDE w:val="0"/>
        <w:autoSpaceDN w:val="0"/>
        <w:adjustRightInd w:val="0"/>
        <w:ind w:left="0"/>
        <w:jc w:val="both"/>
        <w:rPr>
          <w:rFonts w:ascii="Cambria" w:hAnsi="Cambria" w:cs="Helvetica"/>
        </w:rPr>
      </w:pPr>
    </w:p>
    <w:p w14:paraId="251FA766" w14:textId="77777777" w:rsidR="00F6107B" w:rsidRDefault="00537C58" w:rsidP="00055E35">
      <w:pPr>
        <w:pStyle w:val="ListParagraph"/>
        <w:widowControl w:val="0"/>
        <w:numPr>
          <w:ilvl w:val="1"/>
          <w:numId w:val="16"/>
        </w:numPr>
        <w:tabs>
          <w:tab w:val="left" w:pos="220"/>
          <w:tab w:val="left" w:pos="720"/>
        </w:tabs>
        <w:autoSpaceDE w:val="0"/>
        <w:autoSpaceDN w:val="0"/>
        <w:adjustRightInd w:val="0"/>
        <w:jc w:val="both"/>
        <w:rPr>
          <w:rFonts w:ascii="Cambria" w:hAnsi="Cambria" w:cs="Helvetica"/>
        </w:rPr>
      </w:pPr>
      <w:r>
        <w:rPr>
          <w:rFonts w:ascii="Cambria" w:hAnsi="Cambria" w:cs="Helvetica"/>
        </w:rPr>
        <w:t>When using the App</w:t>
      </w:r>
      <w:r w:rsidR="00F6107B" w:rsidRPr="00E954B2">
        <w:rPr>
          <w:rFonts w:ascii="Cambria" w:hAnsi="Cambria" w:cs="Helvetica"/>
        </w:rPr>
        <w:t xml:space="preserve"> you must not:</w:t>
      </w:r>
    </w:p>
    <w:p w14:paraId="4A65BAC9" w14:textId="77777777" w:rsidR="00FC4577" w:rsidRDefault="00FC4577" w:rsidP="00055E35">
      <w:pPr>
        <w:widowControl w:val="0"/>
        <w:tabs>
          <w:tab w:val="left" w:pos="940"/>
          <w:tab w:val="left" w:pos="1440"/>
        </w:tabs>
        <w:autoSpaceDE w:val="0"/>
        <w:autoSpaceDN w:val="0"/>
        <w:adjustRightInd w:val="0"/>
        <w:jc w:val="both"/>
        <w:rPr>
          <w:rFonts w:ascii="Cambria" w:hAnsi="Cambria" w:cs="Helvetica"/>
        </w:rPr>
      </w:pPr>
    </w:p>
    <w:p w14:paraId="3BBB9CD8" w14:textId="77777777" w:rsidR="00F6107B" w:rsidRPr="00DB05DE" w:rsidRDefault="00FC4577" w:rsidP="00055E35">
      <w:pPr>
        <w:widowControl w:val="0"/>
        <w:tabs>
          <w:tab w:val="left" w:pos="940"/>
          <w:tab w:val="left" w:pos="1440"/>
        </w:tabs>
        <w:autoSpaceDE w:val="0"/>
        <w:autoSpaceDN w:val="0"/>
        <w:adjustRightInd w:val="0"/>
        <w:jc w:val="both"/>
        <w:rPr>
          <w:rFonts w:ascii="Cambria" w:hAnsi="Cambria" w:cs="Helvetica"/>
        </w:rPr>
      </w:pPr>
      <w:r>
        <w:rPr>
          <w:rFonts w:ascii="Cambria" w:hAnsi="Cambria" w:cs="Helvetica"/>
        </w:rPr>
        <w:tab/>
      </w:r>
      <w:r w:rsidR="00F6107B">
        <w:rPr>
          <w:rFonts w:ascii="Cambria" w:hAnsi="Cambria" w:cs="Helvetica"/>
        </w:rPr>
        <w:t xml:space="preserve">6.3.1 </w:t>
      </w:r>
      <w:r w:rsidR="00F6107B" w:rsidRPr="00DB05DE">
        <w:rPr>
          <w:rFonts w:ascii="Cambria" w:hAnsi="Cambria" w:cs="Helvetica"/>
        </w:rPr>
        <w:t>create more</w:t>
      </w:r>
      <w:r w:rsidR="00537C58">
        <w:rPr>
          <w:rFonts w:ascii="Cambria" w:hAnsi="Cambria" w:cs="Helvetica"/>
        </w:rPr>
        <w:t xml:space="preserve"> than one Account on the App</w:t>
      </w:r>
      <w:r w:rsidR="00F6107B" w:rsidRPr="00DB05DE">
        <w:rPr>
          <w:rFonts w:ascii="Cambria" w:hAnsi="Cambria" w:cs="Helvetica"/>
        </w:rPr>
        <w:t xml:space="preserve"> unless we agree otherwise</w:t>
      </w:r>
      <w:proofErr w:type="gramStart"/>
      <w:r w:rsidR="00F6107B" w:rsidRPr="00DB05DE">
        <w:rPr>
          <w:rFonts w:ascii="Cambria" w:hAnsi="Cambria" w:cs="Helvetica"/>
        </w:rPr>
        <w:t>;</w:t>
      </w:r>
      <w:proofErr w:type="gramEnd"/>
    </w:p>
    <w:p w14:paraId="277CCC8F" w14:textId="77777777" w:rsidR="00E9095E" w:rsidRDefault="00E9095E" w:rsidP="00055E35">
      <w:pPr>
        <w:pStyle w:val="ListParagraph"/>
        <w:widowControl w:val="0"/>
        <w:tabs>
          <w:tab w:val="left" w:pos="940"/>
          <w:tab w:val="left" w:pos="1440"/>
        </w:tabs>
        <w:autoSpaceDE w:val="0"/>
        <w:autoSpaceDN w:val="0"/>
        <w:adjustRightInd w:val="0"/>
        <w:ind w:left="0"/>
        <w:jc w:val="both"/>
        <w:rPr>
          <w:rFonts w:ascii="Cambria" w:hAnsi="Cambria" w:cs="Helvetica"/>
        </w:rPr>
      </w:pPr>
    </w:p>
    <w:p w14:paraId="79C0455D" w14:textId="77777777" w:rsidR="00F6107B" w:rsidRPr="00E954B2" w:rsidRDefault="00FC4577" w:rsidP="00055E35">
      <w:pPr>
        <w:pStyle w:val="ListParagraph"/>
        <w:widowControl w:val="0"/>
        <w:tabs>
          <w:tab w:val="left" w:pos="940"/>
          <w:tab w:val="left" w:pos="1440"/>
        </w:tabs>
        <w:autoSpaceDE w:val="0"/>
        <w:autoSpaceDN w:val="0"/>
        <w:adjustRightInd w:val="0"/>
        <w:ind w:left="0"/>
        <w:jc w:val="both"/>
        <w:rPr>
          <w:rFonts w:ascii="Cambria" w:hAnsi="Cambria" w:cs="Helvetica"/>
        </w:rPr>
      </w:pPr>
      <w:r>
        <w:rPr>
          <w:rFonts w:ascii="Cambria" w:hAnsi="Cambria" w:cs="Helvetica"/>
        </w:rPr>
        <w:tab/>
      </w:r>
      <w:r w:rsidR="00F6107B">
        <w:rPr>
          <w:rFonts w:ascii="Cambria" w:hAnsi="Cambria" w:cs="Helvetica"/>
        </w:rPr>
        <w:t xml:space="preserve">6.3.2 </w:t>
      </w:r>
      <w:r w:rsidR="00F6107B" w:rsidRPr="00E954B2">
        <w:rPr>
          <w:rFonts w:ascii="Cambria" w:hAnsi="Cambria" w:cs="Helvetica"/>
        </w:rPr>
        <w:t>give any false or misleading information in your Account details</w:t>
      </w:r>
      <w:proofErr w:type="gramStart"/>
      <w:r w:rsidR="00F6107B" w:rsidRPr="00E954B2">
        <w:rPr>
          <w:rFonts w:ascii="Cambria" w:hAnsi="Cambria" w:cs="Helvetica"/>
        </w:rPr>
        <w:t>;</w:t>
      </w:r>
      <w:proofErr w:type="gramEnd"/>
    </w:p>
    <w:p w14:paraId="6032028F" w14:textId="77777777" w:rsidR="00E9095E" w:rsidRDefault="00E9095E" w:rsidP="00055E35">
      <w:pPr>
        <w:pStyle w:val="ListParagraph"/>
        <w:widowControl w:val="0"/>
        <w:tabs>
          <w:tab w:val="left" w:pos="940"/>
          <w:tab w:val="left" w:pos="1440"/>
        </w:tabs>
        <w:autoSpaceDE w:val="0"/>
        <w:autoSpaceDN w:val="0"/>
        <w:adjustRightInd w:val="0"/>
        <w:ind w:left="0"/>
        <w:jc w:val="both"/>
        <w:rPr>
          <w:rFonts w:ascii="Cambria" w:hAnsi="Cambria" w:cs="Helvetica"/>
        </w:rPr>
      </w:pPr>
    </w:p>
    <w:p w14:paraId="799918DD" w14:textId="77777777" w:rsidR="00F6107B" w:rsidRPr="00E954B2" w:rsidRDefault="00F6107B" w:rsidP="00FC4577">
      <w:pPr>
        <w:pStyle w:val="ListParagraph"/>
        <w:widowControl w:val="0"/>
        <w:tabs>
          <w:tab w:val="left" w:pos="940"/>
          <w:tab w:val="left" w:pos="1440"/>
        </w:tabs>
        <w:autoSpaceDE w:val="0"/>
        <w:autoSpaceDN w:val="0"/>
        <w:adjustRightInd w:val="0"/>
        <w:ind w:left="940"/>
        <w:jc w:val="both"/>
        <w:rPr>
          <w:rFonts w:ascii="Cambria" w:hAnsi="Cambria" w:cs="Helvetica"/>
        </w:rPr>
      </w:pPr>
      <w:r>
        <w:rPr>
          <w:rFonts w:ascii="Cambria" w:hAnsi="Cambria" w:cs="Helvetica"/>
        </w:rPr>
        <w:t xml:space="preserve">6.3.3 </w:t>
      </w:r>
      <w:r w:rsidRPr="00E954B2">
        <w:rPr>
          <w:rFonts w:ascii="Cambria" w:hAnsi="Cambria" w:cs="Helvetica"/>
        </w:rPr>
        <w:t>permit a</w:t>
      </w:r>
      <w:r w:rsidR="00537C58">
        <w:rPr>
          <w:rFonts w:ascii="Cambria" w:hAnsi="Cambria" w:cs="Helvetica"/>
        </w:rPr>
        <w:t>nother person to use the App</w:t>
      </w:r>
      <w:r w:rsidRPr="00E954B2">
        <w:rPr>
          <w:rFonts w:ascii="Cambria" w:hAnsi="Cambria" w:cs="Helvetica"/>
        </w:rPr>
        <w:t xml:space="preserve"> under your name or on your behalf unless you are a business and such person is </w:t>
      </w:r>
      <w:proofErr w:type="spellStart"/>
      <w:r w:rsidRPr="00E954B2">
        <w:rPr>
          <w:rFonts w:ascii="Cambria" w:hAnsi="Cambria" w:cs="Helvetica"/>
        </w:rPr>
        <w:t>authorised</w:t>
      </w:r>
      <w:proofErr w:type="spellEnd"/>
      <w:r w:rsidRPr="00E954B2">
        <w:rPr>
          <w:rFonts w:ascii="Cambria" w:hAnsi="Cambria" w:cs="Helvetica"/>
        </w:rPr>
        <w:t xml:space="preserve"> by you</w:t>
      </w:r>
      <w:proofErr w:type="gramStart"/>
      <w:r w:rsidRPr="00E954B2">
        <w:rPr>
          <w:rFonts w:ascii="Cambria" w:hAnsi="Cambria" w:cs="Helvetica"/>
        </w:rPr>
        <w:t>;</w:t>
      </w:r>
      <w:proofErr w:type="gramEnd"/>
    </w:p>
    <w:p w14:paraId="015BCC3A" w14:textId="77777777" w:rsidR="00E9095E" w:rsidRDefault="00E9095E" w:rsidP="00055E35">
      <w:pPr>
        <w:pStyle w:val="ListParagraph"/>
        <w:widowControl w:val="0"/>
        <w:tabs>
          <w:tab w:val="left" w:pos="940"/>
          <w:tab w:val="left" w:pos="1440"/>
        </w:tabs>
        <w:autoSpaceDE w:val="0"/>
        <w:autoSpaceDN w:val="0"/>
        <w:adjustRightInd w:val="0"/>
        <w:ind w:left="0"/>
        <w:jc w:val="both"/>
        <w:rPr>
          <w:rFonts w:ascii="Cambria" w:hAnsi="Cambria" w:cs="Helvetica"/>
        </w:rPr>
      </w:pPr>
    </w:p>
    <w:p w14:paraId="39B67CF3" w14:textId="77777777" w:rsidR="00F6107B" w:rsidRPr="00E954B2" w:rsidRDefault="00FC4577" w:rsidP="00055E35">
      <w:pPr>
        <w:pStyle w:val="ListParagraph"/>
        <w:widowControl w:val="0"/>
        <w:tabs>
          <w:tab w:val="left" w:pos="940"/>
          <w:tab w:val="left" w:pos="1440"/>
        </w:tabs>
        <w:autoSpaceDE w:val="0"/>
        <w:autoSpaceDN w:val="0"/>
        <w:adjustRightInd w:val="0"/>
        <w:ind w:left="0"/>
        <w:jc w:val="both"/>
        <w:rPr>
          <w:rFonts w:ascii="Cambria" w:hAnsi="Cambria" w:cs="Helvetica"/>
        </w:rPr>
      </w:pPr>
      <w:r>
        <w:rPr>
          <w:rFonts w:ascii="Cambria" w:hAnsi="Cambria" w:cs="Helvetica"/>
        </w:rPr>
        <w:tab/>
      </w:r>
      <w:r w:rsidR="00F6107B">
        <w:rPr>
          <w:rFonts w:ascii="Cambria" w:hAnsi="Cambria" w:cs="Helvetica"/>
        </w:rPr>
        <w:t xml:space="preserve">6.3.4 </w:t>
      </w:r>
      <w:r w:rsidR="00537C58">
        <w:rPr>
          <w:rFonts w:ascii="Cambria" w:hAnsi="Cambria" w:cs="Helvetica"/>
        </w:rPr>
        <w:t>use the App</w:t>
      </w:r>
      <w:r w:rsidR="00F6107B" w:rsidRPr="00E954B2">
        <w:rPr>
          <w:rFonts w:ascii="Cambria" w:hAnsi="Cambria" w:cs="Helvetica"/>
        </w:rPr>
        <w:t xml:space="preserve"> if we have suspended or banned you from using it</w:t>
      </w:r>
      <w:proofErr w:type="gramStart"/>
      <w:r w:rsidR="00F6107B" w:rsidRPr="00E954B2">
        <w:rPr>
          <w:rFonts w:ascii="Cambria" w:hAnsi="Cambria" w:cs="Helvetica"/>
        </w:rPr>
        <w:t>;</w:t>
      </w:r>
      <w:proofErr w:type="gramEnd"/>
    </w:p>
    <w:p w14:paraId="28E452BE" w14:textId="77777777" w:rsidR="00E9095E" w:rsidRDefault="00E9095E" w:rsidP="00055E35">
      <w:pPr>
        <w:pStyle w:val="ListParagraph"/>
        <w:widowControl w:val="0"/>
        <w:tabs>
          <w:tab w:val="left" w:pos="940"/>
          <w:tab w:val="left" w:pos="1440"/>
        </w:tabs>
        <w:autoSpaceDE w:val="0"/>
        <w:autoSpaceDN w:val="0"/>
        <w:adjustRightInd w:val="0"/>
        <w:ind w:left="0"/>
        <w:jc w:val="both"/>
        <w:rPr>
          <w:rFonts w:ascii="Cambria" w:hAnsi="Cambria" w:cs="Helvetica"/>
        </w:rPr>
      </w:pPr>
    </w:p>
    <w:p w14:paraId="5A470782" w14:textId="77777777" w:rsidR="00F6107B" w:rsidRPr="00E954B2" w:rsidRDefault="00FC4577" w:rsidP="00055E35">
      <w:pPr>
        <w:pStyle w:val="ListParagraph"/>
        <w:widowControl w:val="0"/>
        <w:tabs>
          <w:tab w:val="left" w:pos="940"/>
          <w:tab w:val="left" w:pos="1440"/>
        </w:tabs>
        <w:autoSpaceDE w:val="0"/>
        <w:autoSpaceDN w:val="0"/>
        <w:adjustRightInd w:val="0"/>
        <w:ind w:left="0"/>
        <w:jc w:val="both"/>
        <w:rPr>
          <w:rFonts w:ascii="Cambria" w:hAnsi="Cambria" w:cs="Helvetica"/>
        </w:rPr>
      </w:pPr>
      <w:r>
        <w:rPr>
          <w:rFonts w:ascii="Cambria" w:hAnsi="Cambria" w:cs="Helvetica"/>
        </w:rPr>
        <w:tab/>
      </w:r>
      <w:r w:rsidR="00F6107B">
        <w:rPr>
          <w:rFonts w:ascii="Cambria" w:hAnsi="Cambria" w:cs="Helvetica"/>
        </w:rPr>
        <w:t xml:space="preserve">6.3.5 </w:t>
      </w:r>
      <w:r w:rsidR="00F6107B" w:rsidRPr="00E954B2">
        <w:rPr>
          <w:rFonts w:ascii="Cambria" w:hAnsi="Cambria" w:cs="Helvetica"/>
        </w:rPr>
        <w:t>send junk, spam or repetitive messages</w:t>
      </w:r>
      <w:proofErr w:type="gramStart"/>
      <w:r w:rsidR="00F6107B" w:rsidRPr="00E954B2">
        <w:rPr>
          <w:rFonts w:ascii="Cambria" w:hAnsi="Cambria" w:cs="Helvetica"/>
        </w:rPr>
        <w:t>;</w:t>
      </w:r>
      <w:proofErr w:type="gramEnd"/>
    </w:p>
    <w:p w14:paraId="71F7E0D0" w14:textId="77777777" w:rsidR="00E9095E" w:rsidRDefault="00E9095E" w:rsidP="00055E35">
      <w:pPr>
        <w:pStyle w:val="ListParagraph"/>
        <w:widowControl w:val="0"/>
        <w:tabs>
          <w:tab w:val="left" w:pos="940"/>
          <w:tab w:val="left" w:pos="1440"/>
        </w:tabs>
        <w:autoSpaceDE w:val="0"/>
        <w:autoSpaceDN w:val="0"/>
        <w:adjustRightInd w:val="0"/>
        <w:ind w:left="0"/>
        <w:jc w:val="both"/>
        <w:rPr>
          <w:rFonts w:ascii="Cambria" w:hAnsi="Cambria" w:cs="Helvetica"/>
        </w:rPr>
      </w:pPr>
    </w:p>
    <w:p w14:paraId="4D787C8E" w14:textId="77777777" w:rsidR="00F6107B" w:rsidRPr="00E954B2" w:rsidRDefault="00F6107B" w:rsidP="00FC4577">
      <w:pPr>
        <w:pStyle w:val="ListParagraph"/>
        <w:widowControl w:val="0"/>
        <w:tabs>
          <w:tab w:val="left" w:pos="940"/>
          <w:tab w:val="left" w:pos="1440"/>
        </w:tabs>
        <w:autoSpaceDE w:val="0"/>
        <w:autoSpaceDN w:val="0"/>
        <w:adjustRightInd w:val="0"/>
        <w:ind w:left="940"/>
        <w:jc w:val="both"/>
        <w:rPr>
          <w:rFonts w:ascii="Cambria" w:hAnsi="Cambria" w:cs="Helvetica"/>
        </w:rPr>
      </w:pPr>
      <w:r>
        <w:rPr>
          <w:rFonts w:ascii="Cambria" w:hAnsi="Cambria" w:cs="Helvetica"/>
        </w:rPr>
        <w:t xml:space="preserve">6.3.6 </w:t>
      </w:r>
      <w:r w:rsidRPr="00E954B2">
        <w:rPr>
          <w:rFonts w:ascii="Cambria" w:hAnsi="Cambria" w:cs="Helvetica"/>
        </w:rPr>
        <w:t xml:space="preserve">engage in any illegal or unlawful conduct including selling any fake or counterfeit items or any item </w:t>
      </w:r>
      <w:proofErr w:type="gramStart"/>
      <w:r w:rsidRPr="00E954B2">
        <w:rPr>
          <w:rFonts w:ascii="Cambria" w:hAnsi="Cambria" w:cs="Helvetica"/>
        </w:rPr>
        <w:t>that otherwise beaches</w:t>
      </w:r>
      <w:proofErr w:type="gramEnd"/>
      <w:r w:rsidRPr="00E954B2">
        <w:rPr>
          <w:rFonts w:ascii="Cambria" w:hAnsi="Cambria" w:cs="Helvetica"/>
        </w:rPr>
        <w:t xml:space="preserve"> another person’s rights;</w:t>
      </w:r>
    </w:p>
    <w:p w14:paraId="224F2A21" w14:textId="77777777" w:rsidR="00E9095E" w:rsidRDefault="00E9095E" w:rsidP="00055E35">
      <w:pPr>
        <w:pStyle w:val="ListParagraph"/>
        <w:widowControl w:val="0"/>
        <w:tabs>
          <w:tab w:val="left" w:pos="940"/>
          <w:tab w:val="left" w:pos="1440"/>
        </w:tabs>
        <w:autoSpaceDE w:val="0"/>
        <w:autoSpaceDN w:val="0"/>
        <w:adjustRightInd w:val="0"/>
        <w:ind w:left="0"/>
        <w:jc w:val="both"/>
        <w:rPr>
          <w:rFonts w:ascii="Cambria" w:hAnsi="Cambria" w:cs="Helvetica"/>
        </w:rPr>
      </w:pPr>
    </w:p>
    <w:p w14:paraId="521005F6" w14:textId="77777777" w:rsidR="00537C58" w:rsidRDefault="00FC4577" w:rsidP="00055E35">
      <w:pPr>
        <w:pStyle w:val="ListParagraph"/>
        <w:widowControl w:val="0"/>
        <w:tabs>
          <w:tab w:val="left" w:pos="940"/>
          <w:tab w:val="left" w:pos="1440"/>
        </w:tabs>
        <w:autoSpaceDE w:val="0"/>
        <w:autoSpaceDN w:val="0"/>
        <w:adjustRightInd w:val="0"/>
        <w:ind w:left="0"/>
        <w:jc w:val="both"/>
        <w:rPr>
          <w:rFonts w:ascii="Cambria" w:hAnsi="Cambria" w:cs="Helvetica"/>
        </w:rPr>
      </w:pPr>
      <w:r>
        <w:rPr>
          <w:rFonts w:ascii="Cambria" w:hAnsi="Cambria" w:cs="Helvetica"/>
        </w:rPr>
        <w:tab/>
      </w:r>
      <w:r w:rsidR="00F6107B">
        <w:rPr>
          <w:rFonts w:ascii="Cambria" w:hAnsi="Cambria" w:cs="Helvetica"/>
        </w:rPr>
        <w:t xml:space="preserve">6.3.7 </w:t>
      </w:r>
      <w:r w:rsidR="00F6107B" w:rsidRPr="00E954B2">
        <w:rPr>
          <w:rFonts w:ascii="Cambria" w:hAnsi="Cambria" w:cs="Helvetica"/>
        </w:rPr>
        <w:t>modify, interfere, interc</w:t>
      </w:r>
      <w:r w:rsidR="00537C58">
        <w:rPr>
          <w:rFonts w:ascii="Cambria" w:hAnsi="Cambria" w:cs="Helvetica"/>
        </w:rPr>
        <w:t>ept, disrupt or hack the App</w:t>
      </w:r>
      <w:proofErr w:type="gramStart"/>
      <w:r w:rsidR="00F6107B" w:rsidRPr="00E954B2">
        <w:rPr>
          <w:rFonts w:ascii="Cambria" w:hAnsi="Cambria" w:cs="Helvetica"/>
        </w:rPr>
        <w:t>;</w:t>
      </w:r>
      <w:proofErr w:type="gramEnd"/>
    </w:p>
    <w:p w14:paraId="4BC17D44" w14:textId="77777777" w:rsidR="00537C58" w:rsidRDefault="00537C58" w:rsidP="00055E35">
      <w:pPr>
        <w:pStyle w:val="ListParagraph"/>
        <w:widowControl w:val="0"/>
        <w:tabs>
          <w:tab w:val="left" w:pos="940"/>
          <w:tab w:val="left" w:pos="1440"/>
        </w:tabs>
        <w:autoSpaceDE w:val="0"/>
        <w:autoSpaceDN w:val="0"/>
        <w:adjustRightInd w:val="0"/>
        <w:ind w:left="0"/>
        <w:jc w:val="both"/>
        <w:rPr>
          <w:rFonts w:ascii="Cambria" w:hAnsi="Cambria" w:cs="Helvetica"/>
        </w:rPr>
      </w:pPr>
    </w:p>
    <w:p w14:paraId="58EF7DCE" w14:textId="03A86E66" w:rsidR="00F6107B" w:rsidRPr="00E954B2" w:rsidRDefault="0000516D" w:rsidP="0035303C">
      <w:pPr>
        <w:pStyle w:val="ListParagraph"/>
        <w:widowControl w:val="0"/>
        <w:tabs>
          <w:tab w:val="left" w:pos="940"/>
          <w:tab w:val="left" w:pos="1440"/>
        </w:tabs>
        <w:autoSpaceDE w:val="0"/>
        <w:autoSpaceDN w:val="0"/>
        <w:adjustRightInd w:val="0"/>
        <w:ind w:left="851"/>
        <w:jc w:val="both"/>
        <w:rPr>
          <w:rFonts w:ascii="Cambria" w:hAnsi="Cambria" w:cs="Helvetica"/>
        </w:rPr>
      </w:pPr>
      <w:r>
        <w:rPr>
          <w:rFonts w:ascii="Cambria" w:hAnsi="Cambria" w:cs="Helvetica"/>
        </w:rPr>
        <w:tab/>
      </w:r>
      <w:r w:rsidR="00F6107B">
        <w:rPr>
          <w:rFonts w:ascii="Cambria" w:hAnsi="Cambria" w:cs="Helvetica"/>
        </w:rPr>
        <w:t xml:space="preserve">6.3.8 </w:t>
      </w:r>
      <w:r w:rsidR="00F6107B" w:rsidRPr="00E954B2">
        <w:rPr>
          <w:rFonts w:ascii="Cambria" w:hAnsi="Cambria" w:cs="Helvetica"/>
        </w:rPr>
        <w:t>c</w:t>
      </w:r>
      <w:r w:rsidR="00FC4577">
        <w:rPr>
          <w:rFonts w:ascii="Cambria" w:hAnsi="Cambria" w:cs="Helvetica"/>
        </w:rPr>
        <w:t>ollect any data from the App</w:t>
      </w:r>
      <w:r w:rsidR="00F6107B" w:rsidRPr="00E954B2">
        <w:rPr>
          <w:rFonts w:ascii="Cambria" w:hAnsi="Cambria" w:cs="Helvetica"/>
        </w:rPr>
        <w:t xml:space="preserve"> other than in accordance with these Terms </w:t>
      </w:r>
      <w:r w:rsidR="00F6107B" w:rsidRPr="00E954B2">
        <w:rPr>
          <w:rFonts w:ascii="Cambria" w:hAnsi="Cambria" w:cs="Helvetica"/>
        </w:rPr>
        <w:lastRenderedPageBreak/>
        <w:t>of Service</w:t>
      </w:r>
      <w:proofErr w:type="gramStart"/>
      <w:r w:rsidR="00F6107B" w:rsidRPr="00E954B2">
        <w:rPr>
          <w:rFonts w:ascii="Cambria" w:hAnsi="Cambria" w:cs="Helvetica"/>
        </w:rPr>
        <w:t>;</w:t>
      </w:r>
      <w:proofErr w:type="gramEnd"/>
    </w:p>
    <w:p w14:paraId="76BA3B73" w14:textId="77777777" w:rsidR="00E9095E" w:rsidRDefault="00E9095E" w:rsidP="00055E35">
      <w:pPr>
        <w:pStyle w:val="ListParagraph"/>
        <w:widowControl w:val="0"/>
        <w:tabs>
          <w:tab w:val="left" w:pos="940"/>
          <w:tab w:val="left" w:pos="1440"/>
        </w:tabs>
        <w:autoSpaceDE w:val="0"/>
        <w:autoSpaceDN w:val="0"/>
        <w:adjustRightInd w:val="0"/>
        <w:ind w:left="0"/>
        <w:jc w:val="both"/>
        <w:rPr>
          <w:rFonts w:ascii="Cambria" w:hAnsi="Cambria" w:cs="Helvetica"/>
        </w:rPr>
      </w:pPr>
    </w:p>
    <w:p w14:paraId="61878F08" w14:textId="65A6C2E5" w:rsidR="00F6107B" w:rsidRPr="00E954B2" w:rsidRDefault="00537C58" w:rsidP="0000516D">
      <w:pPr>
        <w:pStyle w:val="ListParagraph"/>
        <w:widowControl w:val="0"/>
        <w:tabs>
          <w:tab w:val="left" w:pos="940"/>
          <w:tab w:val="left" w:pos="1440"/>
        </w:tabs>
        <w:autoSpaceDE w:val="0"/>
        <w:autoSpaceDN w:val="0"/>
        <w:adjustRightInd w:val="0"/>
        <w:ind w:left="940"/>
        <w:jc w:val="both"/>
        <w:rPr>
          <w:rFonts w:ascii="Cambria" w:hAnsi="Cambria" w:cs="Helvetica"/>
        </w:rPr>
      </w:pPr>
      <w:r>
        <w:rPr>
          <w:rFonts w:ascii="Cambria" w:hAnsi="Cambria" w:cs="Helvetica"/>
        </w:rPr>
        <w:t>6.3.9</w:t>
      </w:r>
      <w:r w:rsidR="00F6107B">
        <w:rPr>
          <w:rFonts w:ascii="Cambria" w:hAnsi="Cambria" w:cs="Helvetica"/>
        </w:rPr>
        <w:t xml:space="preserve"> </w:t>
      </w:r>
      <w:r w:rsidR="00F6107B" w:rsidRPr="00E954B2">
        <w:rPr>
          <w:rFonts w:ascii="Cambria" w:hAnsi="Cambria" w:cs="Helvetica"/>
        </w:rPr>
        <w:t xml:space="preserve">submit or contribute any </w:t>
      </w:r>
      <w:r w:rsidR="00F6107B">
        <w:rPr>
          <w:rFonts w:ascii="Cambria" w:hAnsi="Cambria" w:cs="Helvetica"/>
        </w:rPr>
        <w:t xml:space="preserve">content to the Marketplace and/or the App </w:t>
      </w:r>
      <w:r w:rsidR="00F6107B" w:rsidRPr="00E954B2">
        <w:rPr>
          <w:rFonts w:ascii="Cambria" w:hAnsi="Cambria" w:cs="Helvetica"/>
        </w:rPr>
        <w:t>(including</w:t>
      </w:r>
      <w:r w:rsidR="00F6107B">
        <w:rPr>
          <w:rFonts w:ascii="Cambria" w:hAnsi="Cambria" w:cs="Helvetica"/>
        </w:rPr>
        <w:t>, but not limited to,</w:t>
      </w:r>
      <w:r w:rsidR="00F6107B" w:rsidRPr="00E954B2">
        <w:rPr>
          <w:rFonts w:ascii="Cambria" w:hAnsi="Cambria" w:cs="Helvetica"/>
        </w:rPr>
        <w:t xml:space="preserve"> </w:t>
      </w:r>
      <w:r w:rsidR="00E435C5" w:rsidRPr="00E435C5">
        <w:rPr>
          <w:rFonts w:ascii="Cambria" w:hAnsi="Cambria" w:cs="Helvetica"/>
        </w:rPr>
        <w:t>images</w:t>
      </w:r>
      <w:r w:rsidR="00E435C5">
        <w:rPr>
          <w:rFonts w:ascii="Cambria" w:hAnsi="Cambria" w:cs="Helvetica"/>
        </w:rPr>
        <w:t>,</w:t>
      </w:r>
      <w:r w:rsidR="00E435C5" w:rsidRPr="00E435C5">
        <w:rPr>
          <w:rFonts w:ascii="Cambria" w:hAnsi="Cambria" w:cs="Helvetica"/>
        </w:rPr>
        <w:t xml:space="preserve"> </w:t>
      </w:r>
      <w:r w:rsidR="00F6107B" w:rsidRPr="00E954B2">
        <w:rPr>
          <w:rFonts w:ascii="Cambria" w:hAnsi="Cambria" w:cs="Helvetica"/>
        </w:rPr>
        <w:t>comments</w:t>
      </w:r>
      <w:r w:rsidR="00E435C5">
        <w:rPr>
          <w:rFonts w:ascii="Cambria" w:hAnsi="Cambria" w:cs="Helvetica"/>
        </w:rPr>
        <w:t>,</w:t>
      </w:r>
      <w:r w:rsidR="00F6107B" w:rsidRPr="00E954B2">
        <w:rPr>
          <w:rFonts w:ascii="Cambria" w:hAnsi="Cambria" w:cs="Helvetica"/>
        </w:rPr>
        <w:t xml:space="preserve"> descriptions relating to Sale Items</w:t>
      </w:r>
      <w:r w:rsidR="00E435C5" w:rsidRPr="00E435C5">
        <w:rPr>
          <w:rFonts w:ascii="Cambria" w:hAnsi="Cambria" w:cs="Helvetica"/>
        </w:rPr>
        <w:t xml:space="preserve"> or </w:t>
      </w:r>
      <w:r w:rsidR="00E435C5">
        <w:rPr>
          <w:rFonts w:ascii="Cambria" w:hAnsi="Cambria" w:cs="Helvetica"/>
        </w:rPr>
        <w:t xml:space="preserve">any </w:t>
      </w:r>
      <w:r w:rsidR="00E435C5" w:rsidRPr="00E435C5">
        <w:rPr>
          <w:rFonts w:ascii="Cambria" w:hAnsi="Cambria" w:cs="Helvetica"/>
        </w:rPr>
        <w:t>other content for publicatio</w:t>
      </w:r>
      <w:r w:rsidR="00FC4577">
        <w:rPr>
          <w:rFonts w:ascii="Cambria" w:hAnsi="Cambria" w:cs="Helvetica"/>
        </w:rPr>
        <w:t>n in connection with the App</w:t>
      </w:r>
      <w:r w:rsidR="00F6702F">
        <w:rPr>
          <w:rFonts w:ascii="Cambria" w:hAnsi="Cambria" w:cs="Helvetica"/>
        </w:rPr>
        <w:t xml:space="preserve"> (“</w:t>
      </w:r>
      <w:r w:rsidR="00F6702F" w:rsidRPr="00E435C5">
        <w:rPr>
          <w:rFonts w:ascii="Cambria" w:hAnsi="Cambria" w:cs="Helvetica"/>
          <w:b/>
        </w:rPr>
        <w:t>User Content</w:t>
      </w:r>
      <w:r w:rsidR="00F6702F">
        <w:rPr>
          <w:rFonts w:ascii="Cambria" w:hAnsi="Cambria" w:cs="Helvetica"/>
        </w:rPr>
        <w:t>”)</w:t>
      </w:r>
      <w:r w:rsidR="00F6107B" w:rsidRPr="00E954B2">
        <w:rPr>
          <w:rFonts w:ascii="Cambria" w:hAnsi="Cambria" w:cs="Helvetica"/>
        </w:rPr>
        <w:t xml:space="preserve">) that contains nudity or violence, is abusive, threatening, harassing, obscene, misleading, untrue, offensive, </w:t>
      </w:r>
      <w:proofErr w:type="gramStart"/>
      <w:r w:rsidR="00F6107B" w:rsidRPr="00E954B2">
        <w:rPr>
          <w:rFonts w:ascii="Cambria" w:hAnsi="Cambria" w:cs="Helvetica"/>
        </w:rPr>
        <w:t>derogatory</w:t>
      </w:r>
      <w:proofErr w:type="gramEnd"/>
      <w:r w:rsidR="00F6107B" w:rsidRPr="00E954B2">
        <w:rPr>
          <w:rFonts w:ascii="Cambria" w:hAnsi="Cambria" w:cs="Helvetica"/>
        </w:rPr>
        <w:t xml:space="preserve"> or uses bad or rude language;</w:t>
      </w:r>
    </w:p>
    <w:p w14:paraId="2887013F" w14:textId="77777777" w:rsidR="00E9095E" w:rsidRDefault="00E9095E" w:rsidP="00055E35">
      <w:pPr>
        <w:pStyle w:val="ListParagraph"/>
        <w:widowControl w:val="0"/>
        <w:tabs>
          <w:tab w:val="left" w:pos="940"/>
          <w:tab w:val="left" w:pos="1440"/>
        </w:tabs>
        <w:autoSpaceDE w:val="0"/>
        <w:autoSpaceDN w:val="0"/>
        <w:adjustRightInd w:val="0"/>
        <w:ind w:left="0"/>
        <w:jc w:val="both"/>
        <w:rPr>
          <w:rFonts w:ascii="Cambria" w:hAnsi="Cambria" w:cs="Helvetica"/>
        </w:rPr>
      </w:pPr>
    </w:p>
    <w:p w14:paraId="5E479178" w14:textId="2B77FF01" w:rsidR="00F6107B" w:rsidRPr="005C39C4" w:rsidRDefault="00E9095E" w:rsidP="0000516D">
      <w:pPr>
        <w:pStyle w:val="ListParagraph"/>
        <w:widowControl w:val="0"/>
        <w:tabs>
          <w:tab w:val="left" w:pos="940"/>
          <w:tab w:val="left" w:pos="1440"/>
        </w:tabs>
        <w:autoSpaceDE w:val="0"/>
        <w:autoSpaceDN w:val="0"/>
        <w:adjustRightInd w:val="0"/>
        <w:ind w:left="940"/>
        <w:jc w:val="both"/>
        <w:rPr>
          <w:rFonts w:ascii="Cambria" w:hAnsi="Cambria" w:cs="Helvetica"/>
        </w:rPr>
      </w:pPr>
      <w:r>
        <w:rPr>
          <w:rFonts w:ascii="Cambria" w:hAnsi="Cambria" w:cs="Helvetica"/>
        </w:rPr>
        <w:t>6.3.</w:t>
      </w:r>
      <w:r w:rsidR="00537C58">
        <w:rPr>
          <w:rFonts w:ascii="Cambria" w:hAnsi="Cambria" w:cs="Helvetica"/>
        </w:rPr>
        <w:t>10</w:t>
      </w:r>
      <w:r w:rsidR="00F6107B">
        <w:rPr>
          <w:rFonts w:ascii="Cambria" w:hAnsi="Cambria" w:cs="Helvetica"/>
        </w:rPr>
        <w:t xml:space="preserve"> </w:t>
      </w:r>
      <w:r w:rsidR="00F6107B" w:rsidRPr="005C39C4">
        <w:rPr>
          <w:rFonts w:ascii="Cambria" w:hAnsi="Cambria" w:cs="Helvetica"/>
        </w:rPr>
        <w:t>unfairly or unlawfully interfere or manipulate any ratings system or user feedback system</w:t>
      </w:r>
      <w:proofErr w:type="gramStart"/>
      <w:r w:rsidR="00F6107B" w:rsidRPr="005C39C4">
        <w:rPr>
          <w:rFonts w:ascii="Cambria" w:hAnsi="Cambria" w:cs="Helvetica"/>
        </w:rPr>
        <w:t>;</w:t>
      </w:r>
      <w:proofErr w:type="gramEnd"/>
    </w:p>
    <w:p w14:paraId="7AA4A2A6" w14:textId="77777777" w:rsidR="00E9095E" w:rsidRDefault="00E9095E" w:rsidP="00055E35">
      <w:pPr>
        <w:pStyle w:val="ListParagraph"/>
        <w:widowControl w:val="0"/>
        <w:tabs>
          <w:tab w:val="left" w:pos="940"/>
          <w:tab w:val="left" w:pos="1440"/>
        </w:tabs>
        <w:autoSpaceDE w:val="0"/>
        <w:autoSpaceDN w:val="0"/>
        <w:adjustRightInd w:val="0"/>
        <w:ind w:left="0"/>
        <w:jc w:val="both"/>
        <w:rPr>
          <w:rFonts w:ascii="Cambria" w:hAnsi="Cambria" w:cs="Helvetica"/>
        </w:rPr>
      </w:pPr>
    </w:p>
    <w:p w14:paraId="1900B663" w14:textId="3E7D3C9D" w:rsidR="00F6107B" w:rsidRPr="005C39C4" w:rsidRDefault="00F6107B" w:rsidP="0000516D">
      <w:pPr>
        <w:pStyle w:val="ListParagraph"/>
        <w:widowControl w:val="0"/>
        <w:tabs>
          <w:tab w:val="left" w:pos="940"/>
          <w:tab w:val="left" w:pos="1440"/>
        </w:tabs>
        <w:autoSpaceDE w:val="0"/>
        <w:autoSpaceDN w:val="0"/>
        <w:adjustRightInd w:val="0"/>
        <w:ind w:left="940"/>
        <w:jc w:val="both"/>
        <w:rPr>
          <w:rFonts w:ascii="Cambria" w:hAnsi="Cambria" w:cs="Helvetica"/>
        </w:rPr>
      </w:pPr>
      <w:r>
        <w:rPr>
          <w:rFonts w:ascii="Cambria" w:hAnsi="Cambria" w:cs="Helvetica"/>
        </w:rPr>
        <w:t>6.3.1</w:t>
      </w:r>
      <w:r w:rsidR="00537C58">
        <w:rPr>
          <w:rFonts w:ascii="Cambria" w:hAnsi="Cambria" w:cs="Helvetica"/>
        </w:rPr>
        <w:t>1</w:t>
      </w:r>
      <w:r>
        <w:rPr>
          <w:rFonts w:ascii="Cambria" w:hAnsi="Cambria" w:cs="Helvetica"/>
        </w:rPr>
        <w:t xml:space="preserve"> </w:t>
      </w:r>
      <w:r w:rsidRPr="005C39C4">
        <w:rPr>
          <w:rFonts w:ascii="Cambria" w:hAnsi="Cambria" w:cs="Helvetica"/>
        </w:rPr>
        <w:t>submit or contribute any User Content without the permission of the content owner or otherwise infringe the copyright, trade</w:t>
      </w:r>
      <w:r w:rsidR="00522B2E">
        <w:rPr>
          <w:rFonts w:ascii="Cambria" w:hAnsi="Cambria" w:cs="Helvetica"/>
        </w:rPr>
        <w:t xml:space="preserve"> </w:t>
      </w:r>
      <w:r w:rsidRPr="005C39C4">
        <w:rPr>
          <w:rFonts w:ascii="Cambria" w:hAnsi="Cambria" w:cs="Helvetica"/>
        </w:rPr>
        <w:t>mark or other rights of third parties; or</w:t>
      </w:r>
    </w:p>
    <w:p w14:paraId="4B61C603" w14:textId="77777777" w:rsidR="00E9095E" w:rsidRDefault="00E9095E" w:rsidP="00055E35">
      <w:pPr>
        <w:widowControl w:val="0"/>
        <w:tabs>
          <w:tab w:val="left" w:pos="940"/>
          <w:tab w:val="left" w:pos="1440"/>
        </w:tabs>
        <w:autoSpaceDE w:val="0"/>
        <w:autoSpaceDN w:val="0"/>
        <w:adjustRightInd w:val="0"/>
        <w:jc w:val="both"/>
        <w:rPr>
          <w:rFonts w:ascii="Cambria" w:hAnsi="Cambria" w:cs="Helvetica"/>
        </w:rPr>
      </w:pPr>
    </w:p>
    <w:p w14:paraId="00F636F6" w14:textId="5D28B153" w:rsidR="007350DF" w:rsidRDefault="00537C58" w:rsidP="0000516D">
      <w:pPr>
        <w:widowControl w:val="0"/>
        <w:tabs>
          <w:tab w:val="left" w:pos="940"/>
          <w:tab w:val="left" w:pos="1440"/>
        </w:tabs>
        <w:autoSpaceDE w:val="0"/>
        <w:autoSpaceDN w:val="0"/>
        <w:adjustRightInd w:val="0"/>
        <w:ind w:left="993"/>
        <w:jc w:val="both"/>
        <w:rPr>
          <w:rFonts w:ascii="Cambria" w:hAnsi="Cambria" w:cs="Helvetica"/>
        </w:rPr>
      </w:pPr>
      <w:r>
        <w:rPr>
          <w:rFonts w:ascii="Cambria" w:hAnsi="Cambria" w:cs="Helvetica"/>
        </w:rPr>
        <w:t>6.3.12</w:t>
      </w:r>
      <w:r w:rsidR="007350DF">
        <w:rPr>
          <w:rFonts w:ascii="Cambria" w:hAnsi="Cambria" w:cs="Helvetica"/>
        </w:rPr>
        <w:t xml:space="preserve"> contravene any terms or conditions imposed by an event or venue in </w:t>
      </w:r>
      <w:r w:rsidR="0000516D">
        <w:rPr>
          <w:rFonts w:ascii="Cambria" w:hAnsi="Cambria" w:cs="Helvetica"/>
        </w:rPr>
        <w:t xml:space="preserve">  </w:t>
      </w:r>
      <w:r w:rsidR="007350DF">
        <w:rPr>
          <w:rFonts w:ascii="Cambria" w:hAnsi="Cambria" w:cs="Helvetica"/>
        </w:rPr>
        <w:t>relation to the Sale Items through the offer of the Sale Items for sale or otherwise;</w:t>
      </w:r>
    </w:p>
    <w:p w14:paraId="00A734FE" w14:textId="77777777" w:rsidR="00E9095E" w:rsidRDefault="00E9095E" w:rsidP="00055E35">
      <w:pPr>
        <w:widowControl w:val="0"/>
        <w:tabs>
          <w:tab w:val="left" w:pos="940"/>
          <w:tab w:val="left" w:pos="1440"/>
        </w:tabs>
        <w:autoSpaceDE w:val="0"/>
        <w:autoSpaceDN w:val="0"/>
        <w:adjustRightInd w:val="0"/>
        <w:jc w:val="both"/>
        <w:rPr>
          <w:rFonts w:ascii="Cambria" w:hAnsi="Cambria" w:cs="Helvetica"/>
        </w:rPr>
      </w:pPr>
    </w:p>
    <w:p w14:paraId="29A89B8A" w14:textId="77777777" w:rsidR="00F6107B" w:rsidRPr="00FB6386" w:rsidRDefault="00FC4577" w:rsidP="00055E35">
      <w:pPr>
        <w:widowControl w:val="0"/>
        <w:tabs>
          <w:tab w:val="left" w:pos="940"/>
          <w:tab w:val="left" w:pos="1440"/>
        </w:tabs>
        <w:autoSpaceDE w:val="0"/>
        <w:autoSpaceDN w:val="0"/>
        <w:adjustRightInd w:val="0"/>
        <w:jc w:val="both"/>
        <w:rPr>
          <w:rFonts w:ascii="Cambria" w:hAnsi="Cambria" w:cs="Helvetica"/>
        </w:rPr>
      </w:pPr>
      <w:r>
        <w:rPr>
          <w:rFonts w:ascii="Cambria" w:hAnsi="Cambria" w:cs="Helvetica"/>
        </w:rPr>
        <w:tab/>
      </w:r>
      <w:r w:rsidR="00F6107B">
        <w:rPr>
          <w:rFonts w:ascii="Cambria" w:hAnsi="Cambria" w:cs="Helvetica"/>
        </w:rPr>
        <w:t>6.3.1</w:t>
      </w:r>
      <w:r w:rsidR="00537C58">
        <w:rPr>
          <w:rFonts w:ascii="Cambria" w:hAnsi="Cambria" w:cs="Helvetica"/>
        </w:rPr>
        <w:t>3</w:t>
      </w:r>
      <w:r w:rsidR="00034325">
        <w:rPr>
          <w:rFonts w:ascii="Cambria" w:hAnsi="Cambria" w:cs="Helvetica"/>
        </w:rPr>
        <w:t xml:space="preserve"> </w:t>
      </w:r>
      <w:r w:rsidR="00F6107B" w:rsidRPr="00FB6386">
        <w:rPr>
          <w:rFonts w:ascii="Cambria" w:hAnsi="Cambria" w:cs="Helvetica"/>
        </w:rPr>
        <w:t>offer to sell the following ite</w:t>
      </w:r>
      <w:r w:rsidR="00E9095E">
        <w:rPr>
          <w:rFonts w:ascii="Cambria" w:hAnsi="Cambria" w:cs="Helvetica"/>
        </w:rPr>
        <w:t>ms we list as prohibited items:</w:t>
      </w:r>
    </w:p>
    <w:p w14:paraId="2EF57742" w14:textId="77777777" w:rsidR="00E9095E" w:rsidRDefault="00E9095E" w:rsidP="00E9095E">
      <w:pPr>
        <w:widowControl w:val="0"/>
        <w:tabs>
          <w:tab w:val="left" w:pos="940"/>
          <w:tab w:val="left" w:pos="1440"/>
        </w:tabs>
        <w:autoSpaceDE w:val="0"/>
        <w:autoSpaceDN w:val="0"/>
        <w:adjustRightInd w:val="0"/>
        <w:jc w:val="both"/>
        <w:rPr>
          <w:rFonts w:ascii="Cambria" w:hAnsi="Cambria" w:cs="Helvetica"/>
          <w:b/>
          <w:color w:val="262626"/>
        </w:rPr>
      </w:pPr>
    </w:p>
    <w:p w14:paraId="19ECEBEE" w14:textId="77777777" w:rsidR="00F6107B" w:rsidRPr="00E9095E" w:rsidRDefault="00537C58" w:rsidP="00FC4577">
      <w:pPr>
        <w:widowControl w:val="0"/>
        <w:tabs>
          <w:tab w:val="left" w:pos="940"/>
          <w:tab w:val="left" w:pos="1440"/>
        </w:tabs>
        <w:autoSpaceDE w:val="0"/>
        <w:autoSpaceDN w:val="0"/>
        <w:adjustRightInd w:val="0"/>
        <w:ind w:left="1440"/>
        <w:jc w:val="both"/>
        <w:rPr>
          <w:rFonts w:ascii="Cambria" w:hAnsi="Cambria" w:cs="Helvetica"/>
        </w:rPr>
      </w:pPr>
      <w:r>
        <w:rPr>
          <w:rFonts w:ascii="Cambria" w:hAnsi="Cambria" w:cs="Helvetica"/>
          <w:color w:val="262626"/>
        </w:rPr>
        <w:t>6.3.13</w:t>
      </w:r>
      <w:r w:rsidR="00E9095E">
        <w:rPr>
          <w:rFonts w:ascii="Cambria" w:hAnsi="Cambria" w:cs="Helvetica"/>
          <w:color w:val="262626"/>
        </w:rPr>
        <w:t xml:space="preserve">.1 </w:t>
      </w:r>
      <w:r w:rsidR="00F6107B" w:rsidRPr="00E9095E">
        <w:rPr>
          <w:rFonts w:ascii="Cambria" w:hAnsi="Cambria" w:cs="Helvetica"/>
          <w:color w:val="262626"/>
        </w:rPr>
        <w:t>Football Tickets</w:t>
      </w:r>
      <w:r w:rsidR="00E9095E">
        <w:rPr>
          <w:rFonts w:ascii="Cambria" w:hAnsi="Cambria" w:cs="Helvetica"/>
          <w:color w:val="262626"/>
        </w:rPr>
        <w:t>:</w:t>
      </w:r>
      <w:r w:rsidR="00F6107B" w:rsidRPr="00E9095E">
        <w:rPr>
          <w:rFonts w:ascii="Cambria" w:hAnsi="Cambria" w:cs="Helvetica"/>
          <w:color w:val="262626"/>
        </w:rPr>
        <w:t xml:space="preserve"> It is illegal to resell any tickets to professional football matches occurring in England and Wales or involving English or Welsh teams playing outside England or Wales. </w:t>
      </w:r>
      <w:r w:rsidR="00C43204" w:rsidRPr="00E9095E">
        <w:rPr>
          <w:rFonts w:ascii="Cambria" w:hAnsi="Cambria" w:cs="Helvetica"/>
          <w:color w:val="262626"/>
        </w:rPr>
        <w:t xml:space="preserve">AVL </w:t>
      </w:r>
      <w:r w:rsidR="00F6107B" w:rsidRPr="00E9095E">
        <w:rPr>
          <w:rFonts w:ascii="Cambria" w:hAnsi="Cambria" w:cs="Helvetica"/>
          <w:color w:val="262626"/>
        </w:rPr>
        <w:t xml:space="preserve">does not allow tickets for Scottish, Northern Ireland or Republic of Ireland football matches to be sold either. Contact the FA or the relevant football club directly for information on exchange options available to you. </w:t>
      </w:r>
    </w:p>
    <w:p w14:paraId="3123D1D8" w14:textId="77777777" w:rsidR="00E9095E" w:rsidRDefault="00E9095E" w:rsidP="00E9095E">
      <w:pPr>
        <w:widowControl w:val="0"/>
        <w:autoSpaceDE w:val="0"/>
        <w:autoSpaceDN w:val="0"/>
        <w:adjustRightInd w:val="0"/>
        <w:jc w:val="both"/>
        <w:rPr>
          <w:rFonts w:ascii="Cambria" w:hAnsi="Cambria" w:cs="Helvetica"/>
          <w:color w:val="262626"/>
        </w:rPr>
      </w:pPr>
    </w:p>
    <w:p w14:paraId="463610C7" w14:textId="77777777" w:rsidR="00537C58" w:rsidRDefault="00F6107B" w:rsidP="00FC4577">
      <w:pPr>
        <w:widowControl w:val="0"/>
        <w:autoSpaceDE w:val="0"/>
        <w:autoSpaceDN w:val="0"/>
        <w:adjustRightInd w:val="0"/>
        <w:ind w:left="1440"/>
        <w:jc w:val="both"/>
        <w:rPr>
          <w:rFonts w:ascii="Cambria" w:hAnsi="Cambria" w:cs="Helvetica"/>
          <w:color w:val="262626"/>
        </w:rPr>
      </w:pPr>
      <w:r w:rsidRPr="0047781C">
        <w:rPr>
          <w:rFonts w:ascii="Cambria" w:hAnsi="Cambria" w:cs="Helvetica"/>
          <w:color w:val="262626"/>
        </w:rPr>
        <w:t>6.3.1</w:t>
      </w:r>
      <w:r w:rsidR="00537C58">
        <w:rPr>
          <w:rFonts w:ascii="Cambria" w:hAnsi="Cambria" w:cs="Helvetica"/>
          <w:color w:val="262626"/>
        </w:rPr>
        <w:t>3</w:t>
      </w:r>
      <w:r w:rsidR="00E9095E">
        <w:rPr>
          <w:rFonts w:ascii="Cambria" w:hAnsi="Cambria" w:cs="Helvetica"/>
          <w:color w:val="262626"/>
        </w:rPr>
        <w:t xml:space="preserve">.2 </w:t>
      </w:r>
      <w:r w:rsidRPr="00537C58">
        <w:rPr>
          <w:rFonts w:ascii="Cambria" w:hAnsi="Cambria" w:cs="Helvetica"/>
          <w:color w:val="262626"/>
        </w:rPr>
        <w:t>Rail Tickets</w:t>
      </w:r>
      <w:r w:rsidR="00537C58">
        <w:rPr>
          <w:rFonts w:ascii="Cambria" w:hAnsi="Cambria" w:cs="Helvetica"/>
          <w:color w:val="262626"/>
        </w:rPr>
        <w:t>:</w:t>
      </w:r>
      <w:r w:rsidRPr="0047781C">
        <w:rPr>
          <w:rFonts w:ascii="Cambria" w:hAnsi="Cambria" w:cs="Helvetica"/>
          <w:color w:val="262626"/>
        </w:rPr>
        <w:t xml:space="preserve"> It is illegal to resell any ra</w:t>
      </w:r>
      <w:r>
        <w:rPr>
          <w:rFonts w:ascii="Cambria" w:hAnsi="Cambria" w:cs="Helvetica"/>
          <w:color w:val="262626"/>
        </w:rPr>
        <w:t xml:space="preserve">il tickets in the UK (including </w:t>
      </w:r>
      <w:r w:rsidRPr="0047781C">
        <w:rPr>
          <w:rFonts w:ascii="Cambria" w:hAnsi="Cambria" w:cs="Helvetica"/>
          <w:color w:val="262626"/>
        </w:rPr>
        <w:t xml:space="preserve">Eurostar tickets and local travel cards), unless </w:t>
      </w:r>
      <w:r>
        <w:rPr>
          <w:rFonts w:ascii="Cambria" w:hAnsi="Cambria" w:cs="Helvetica"/>
          <w:color w:val="262626"/>
        </w:rPr>
        <w:t>you’re an official distributor.</w:t>
      </w:r>
      <w:r w:rsidRPr="0047781C">
        <w:rPr>
          <w:rFonts w:ascii="Cambria" w:hAnsi="Cambria" w:cs="Helvetica"/>
          <w:color w:val="262626"/>
        </w:rPr>
        <w:t> Please contact the relevan</w:t>
      </w:r>
      <w:r>
        <w:rPr>
          <w:rFonts w:ascii="Cambria" w:hAnsi="Cambria" w:cs="Helvetica"/>
          <w:color w:val="262626"/>
        </w:rPr>
        <w:t xml:space="preserve">t rail </w:t>
      </w:r>
      <w:r w:rsidRPr="0047781C">
        <w:rPr>
          <w:rFonts w:ascii="Cambria" w:hAnsi="Cambria" w:cs="Helvetica"/>
          <w:color w:val="262626"/>
        </w:rPr>
        <w:t xml:space="preserve">carriers directly for information on </w:t>
      </w:r>
      <w:r>
        <w:rPr>
          <w:rFonts w:ascii="Cambria" w:hAnsi="Cambria" w:cs="Helvetica"/>
          <w:color w:val="262626"/>
        </w:rPr>
        <w:t xml:space="preserve">  </w:t>
      </w:r>
      <w:r w:rsidRPr="0047781C">
        <w:rPr>
          <w:rFonts w:ascii="Cambria" w:hAnsi="Cambria" w:cs="Helvetica"/>
          <w:color w:val="262626"/>
        </w:rPr>
        <w:t>exchange options available to you</w:t>
      </w:r>
      <w:r>
        <w:rPr>
          <w:rFonts w:ascii="Cambria" w:hAnsi="Cambria" w:cs="Helvetica"/>
          <w:color w:val="262626"/>
        </w:rPr>
        <w:t>;</w:t>
      </w:r>
    </w:p>
    <w:p w14:paraId="232E7CCF" w14:textId="77777777" w:rsidR="00537C58" w:rsidRDefault="00537C58" w:rsidP="00537C58">
      <w:pPr>
        <w:widowControl w:val="0"/>
        <w:autoSpaceDE w:val="0"/>
        <w:autoSpaceDN w:val="0"/>
        <w:adjustRightInd w:val="0"/>
        <w:jc w:val="both"/>
        <w:rPr>
          <w:rFonts w:ascii="Cambria" w:hAnsi="Cambria" w:cs="Helvetica"/>
          <w:color w:val="262626"/>
        </w:rPr>
      </w:pPr>
    </w:p>
    <w:p w14:paraId="4976D4DC" w14:textId="77777777" w:rsidR="00F6107B" w:rsidRPr="00537C58" w:rsidRDefault="00F6107B" w:rsidP="00FC4577">
      <w:pPr>
        <w:widowControl w:val="0"/>
        <w:autoSpaceDE w:val="0"/>
        <w:autoSpaceDN w:val="0"/>
        <w:adjustRightInd w:val="0"/>
        <w:ind w:left="1440"/>
        <w:jc w:val="both"/>
        <w:rPr>
          <w:rFonts w:ascii="Cambria" w:hAnsi="Cambria" w:cs="Helvetica"/>
          <w:color w:val="262626"/>
        </w:rPr>
      </w:pPr>
      <w:r>
        <w:rPr>
          <w:rFonts w:ascii="Cambria" w:hAnsi="Cambria" w:cs="Helvetica"/>
          <w:color w:val="262626"/>
        </w:rPr>
        <w:t>6.3.1</w:t>
      </w:r>
      <w:r w:rsidR="00537C58">
        <w:rPr>
          <w:rFonts w:ascii="Cambria" w:hAnsi="Cambria" w:cs="Helvetica"/>
          <w:color w:val="262626"/>
        </w:rPr>
        <w:t>3</w:t>
      </w:r>
      <w:r>
        <w:rPr>
          <w:rFonts w:ascii="Cambria" w:hAnsi="Cambria" w:cs="Helvetica"/>
          <w:color w:val="262626"/>
        </w:rPr>
        <w:t>.3</w:t>
      </w:r>
      <w:r w:rsidR="00537C58">
        <w:rPr>
          <w:rFonts w:ascii="Cambria" w:hAnsi="Cambria" w:cs="Helvetica"/>
          <w:color w:val="262626"/>
        </w:rPr>
        <w:t xml:space="preserve"> </w:t>
      </w:r>
      <w:r>
        <w:rPr>
          <w:rFonts w:ascii="Cambria" w:hAnsi="Cambria" w:cs="Helvetica"/>
          <w:color w:val="262626"/>
        </w:rPr>
        <w:t>Certain other event tickets that are specified as being “not for resale” or words of similar meaning.</w:t>
      </w:r>
      <w:r w:rsidRPr="0047781C">
        <w:rPr>
          <w:rFonts w:ascii="Cambria" w:hAnsi="Cambria" w:cs="Helvetica"/>
          <w:color w:val="262626"/>
        </w:rPr>
        <w:t>  </w:t>
      </w:r>
    </w:p>
    <w:p w14:paraId="6ED0D695" w14:textId="77777777" w:rsidR="00537C58" w:rsidRDefault="00537C58" w:rsidP="00034325">
      <w:pPr>
        <w:widowControl w:val="0"/>
        <w:tabs>
          <w:tab w:val="left" w:pos="220"/>
          <w:tab w:val="left" w:pos="720"/>
        </w:tabs>
        <w:autoSpaceDE w:val="0"/>
        <w:autoSpaceDN w:val="0"/>
        <w:adjustRightInd w:val="0"/>
        <w:jc w:val="both"/>
        <w:rPr>
          <w:rFonts w:ascii="Cambria" w:hAnsi="Cambria" w:cs="Helvetica"/>
        </w:rPr>
      </w:pPr>
    </w:p>
    <w:p w14:paraId="5CC50A16" w14:textId="77777777" w:rsidR="00F6107B" w:rsidRPr="00034325" w:rsidRDefault="00034325" w:rsidP="00034325">
      <w:pPr>
        <w:widowControl w:val="0"/>
        <w:tabs>
          <w:tab w:val="left" w:pos="220"/>
          <w:tab w:val="left" w:pos="720"/>
        </w:tabs>
        <w:autoSpaceDE w:val="0"/>
        <w:autoSpaceDN w:val="0"/>
        <w:adjustRightInd w:val="0"/>
        <w:jc w:val="both"/>
        <w:rPr>
          <w:rFonts w:ascii="Cambria" w:hAnsi="Cambria" w:cs="Helvetica"/>
        </w:rPr>
      </w:pPr>
      <w:r>
        <w:rPr>
          <w:rFonts w:ascii="Cambria" w:hAnsi="Cambria" w:cs="Helvetica"/>
        </w:rPr>
        <w:t xml:space="preserve">6.4 </w:t>
      </w:r>
      <w:r w:rsidR="00F6107B" w:rsidRPr="00034325">
        <w:rPr>
          <w:rFonts w:ascii="Cambria" w:hAnsi="Cambria" w:cs="Helvetica"/>
        </w:rPr>
        <w:t xml:space="preserve">It shall be at </w:t>
      </w:r>
      <w:r w:rsidR="00C43204" w:rsidRPr="00034325">
        <w:rPr>
          <w:rFonts w:ascii="Cambria" w:hAnsi="Cambria" w:cs="Helvetica"/>
        </w:rPr>
        <w:t xml:space="preserve">AVL’s </w:t>
      </w:r>
      <w:r w:rsidR="00F6107B" w:rsidRPr="00034325">
        <w:rPr>
          <w:rFonts w:ascii="Cambria" w:hAnsi="Cambria" w:cs="Helvetica"/>
        </w:rPr>
        <w:t>sole and absolute discretion as to decide whether or not you have breached these Terms of Service.</w:t>
      </w:r>
    </w:p>
    <w:p w14:paraId="0E20E6DB" w14:textId="77777777" w:rsidR="00F6107B" w:rsidRPr="00FB6386" w:rsidRDefault="00F6107B" w:rsidP="00055E35">
      <w:pPr>
        <w:pStyle w:val="ListParagraph"/>
        <w:widowControl w:val="0"/>
        <w:tabs>
          <w:tab w:val="left" w:pos="220"/>
          <w:tab w:val="left" w:pos="720"/>
        </w:tabs>
        <w:autoSpaceDE w:val="0"/>
        <w:autoSpaceDN w:val="0"/>
        <w:adjustRightInd w:val="0"/>
        <w:ind w:left="1245"/>
        <w:jc w:val="both"/>
        <w:rPr>
          <w:rFonts w:ascii="Cambria" w:hAnsi="Cambria" w:cs="Helvetica"/>
        </w:rPr>
      </w:pPr>
    </w:p>
    <w:p w14:paraId="1F451283" w14:textId="77777777" w:rsidR="00F6107B" w:rsidRPr="00DB05DE" w:rsidRDefault="00F6107B" w:rsidP="00055E35">
      <w:pPr>
        <w:widowControl w:val="0"/>
        <w:tabs>
          <w:tab w:val="left" w:pos="220"/>
          <w:tab w:val="left" w:pos="720"/>
        </w:tabs>
        <w:autoSpaceDE w:val="0"/>
        <w:autoSpaceDN w:val="0"/>
        <w:adjustRightInd w:val="0"/>
        <w:jc w:val="both"/>
        <w:rPr>
          <w:rFonts w:ascii="Cambria" w:hAnsi="Cambria" w:cs="Helvetica"/>
        </w:rPr>
      </w:pPr>
      <w:r>
        <w:rPr>
          <w:rFonts w:ascii="Cambria" w:hAnsi="Cambria" w:cs="Helvetica"/>
        </w:rPr>
        <w:t xml:space="preserve">6.5 </w:t>
      </w:r>
      <w:r w:rsidRPr="00DB05DE">
        <w:rPr>
          <w:rFonts w:ascii="Cambria" w:hAnsi="Cambria" w:cs="Helvetica"/>
        </w:rPr>
        <w:t>Failure to comply with the Rules of Acceptable Use constitutes a serious breach of these Terms of Service, and may result in our taking all or any of the following actions (with or without notice)</w:t>
      </w:r>
      <w:r w:rsidR="00222C45">
        <w:rPr>
          <w:rFonts w:ascii="Cambria" w:hAnsi="Cambria" w:cs="Helvetica"/>
        </w:rPr>
        <w:t xml:space="preserve"> at our complete discretion</w:t>
      </w:r>
      <w:r w:rsidRPr="00DB05DE">
        <w:rPr>
          <w:rFonts w:ascii="Cambria" w:hAnsi="Cambria" w:cs="Helvetica"/>
        </w:rPr>
        <w:t>:</w:t>
      </w:r>
    </w:p>
    <w:p w14:paraId="37E3F2D9" w14:textId="77777777" w:rsidR="00F6107B" w:rsidRDefault="00F6107B" w:rsidP="00055E35">
      <w:pPr>
        <w:pStyle w:val="ListParagraph"/>
        <w:widowControl w:val="0"/>
        <w:tabs>
          <w:tab w:val="left" w:pos="940"/>
          <w:tab w:val="left" w:pos="1440"/>
        </w:tabs>
        <w:autoSpaceDE w:val="0"/>
        <w:autoSpaceDN w:val="0"/>
        <w:adjustRightInd w:val="0"/>
        <w:ind w:left="0"/>
        <w:jc w:val="both"/>
        <w:rPr>
          <w:rFonts w:ascii="Cambria" w:hAnsi="Cambria" w:cs="Helvetica"/>
        </w:rPr>
      </w:pPr>
    </w:p>
    <w:p w14:paraId="3EE83EB5" w14:textId="77777777" w:rsidR="00F6107B" w:rsidRPr="005C39C4" w:rsidRDefault="00F6107B" w:rsidP="00FC4577">
      <w:pPr>
        <w:pStyle w:val="ListParagraph"/>
        <w:widowControl w:val="0"/>
        <w:tabs>
          <w:tab w:val="left" w:pos="940"/>
          <w:tab w:val="left" w:pos="1440"/>
        </w:tabs>
        <w:autoSpaceDE w:val="0"/>
        <w:autoSpaceDN w:val="0"/>
        <w:adjustRightInd w:val="0"/>
        <w:jc w:val="both"/>
        <w:rPr>
          <w:rFonts w:ascii="Cambria" w:hAnsi="Cambria" w:cs="Helvetica"/>
        </w:rPr>
      </w:pPr>
      <w:r>
        <w:rPr>
          <w:rFonts w:ascii="Cambria" w:hAnsi="Cambria" w:cs="Helvetica"/>
        </w:rPr>
        <w:t>6.</w:t>
      </w:r>
      <w:r w:rsidR="00385801">
        <w:rPr>
          <w:rFonts w:ascii="Cambria" w:hAnsi="Cambria" w:cs="Helvetica"/>
        </w:rPr>
        <w:t>5</w:t>
      </w:r>
      <w:r>
        <w:rPr>
          <w:rFonts w:ascii="Cambria" w:hAnsi="Cambria" w:cs="Helvetica"/>
        </w:rPr>
        <w:t>.1 i</w:t>
      </w:r>
      <w:r w:rsidRPr="005C39C4">
        <w:rPr>
          <w:rFonts w:ascii="Cambria" w:hAnsi="Cambria" w:cs="Helvetica"/>
        </w:rPr>
        <w:t xml:space="preserve">mmediate, temporary or permanent withdrawal of your right to use our </w:t>
      </w:r>
      <w:r w:rsidR="00537C58">
        <w:rPr>
          <w:rFonts w:ascii="Cambria" w:hAnsi="Cambria" w:cs="Helvetica"/>
        </w:rPr>
        <w:t>App</w:t>
      </w:r>
      <w:r w:rsidRPr="005C39C4">
        <w:rPr>
          <w:rFonts w:ascii="Cambria" w:hAnsi="Cambria" w:cs="Helvetica"/>
        </w:rPr>
        <w:t>;</w:t>
      </w:r>
    </w:p>
    <w:p w14:paraId="6EBA715B" w14:textId="77777777" w:rsidR="00537C58" w:rsidRDefault="00537C58" w:rsidP="00055E35">
      <w:pPr>
        <w:widowControl w:val="0"/>
        <w:tabs>
          <w:tab w:val="left" w:pos="940"/>
          <w:tab w:val="left" w:pos="1440"/>
        </w:tabs>
        <w:autoSpaceDE w:val="0"/>
        <w:autoSpaceDN w:val="0"/>
        <w:adjustRightInd w:val="0"/>
        <w:jc w:val="both"/>
        <w:rPr>
          <w:rFonts w:ascii="Cambria" w:hAnsi="Cambria" w:cs="Helvetica"/>
        </w:rPr>
      </w:pPr>
    </w:p>
    <w:p w14:paraId="019B9477" w14:textId="77777777" w:rsidR="00F6107B" w:rsidRPr="00DB05DE" w:rsidRDefault="00F6107B" w:rsidP="00FC4577">
      <w:pPr>
        <w:widowControl w:val="0"/>
        <w:tabs>
          <w:tab w:val="left" w:pos="940"/>
          <w:tab w:val="left" w:pos="1440"/>
        </w:tabs>
        <w:autoSpaceDE w:val="0"/>
        <w:autoSpaceDN w:val="0"/>
        <w:adjustRightInd w:val="0"/>
        <w:ind w:left="720"/>
        <w:jc w:val="both"/>
        <w:rPr>
          <w:rFonts w:ascii="Cambria" w:hAnsi="Cambria" w:cs="Helvetica"/>
        </w:rPr>
      </w:pPr>
      <w:r>
        <w:rPr>
          <w:rFonts w:ascii="Cambria" w:hAnsi="Cambria" w:cs="Helvetica"/>
        </w:rPr>
        <w:t>6.</w:t>
      </w:r>
      <w:r w:rsidR="00385801">
        <w:rPr>
          <w:rFonts w:ascii="Cambria" w:hAnsi="Cambria" w:cs="Helvetica"/>
        </w:rPr>
        <w:t>5</w:t>
      </w:r>
      <w:r>
        <w:rPr>
          <w:rFonts w:ascii="Cambria" w:hAnsi="Cambria" w:cs="Helvetica"/>
        </w:rPr>
        <w:t xml:space="preserve">.2 </w:t>
      </w:r>
      <w:r w:rsidRPr="00DB05DE">
        <w:rPr>
          <w:rFonts w:ascii="Cambria" w:hAnsi="Cambria" w:cs="Helvetica"/>
        </w:rPr>
        <w:t xml:space="preserve">immediate, temporary or permanent removal of any User Content (including the removal of Sale Items listed on the </w:t>
      </w:r>
      <w:r w:rsidR="00537C58">
        <w:rPr>
          <w:rFonts w:ascii="Cambria" w:hAnsi="Cambria" w:cs="Helvetica"/>
        </w:rPr>
        <w:t>Marketplace</w:t>
      </w:r>
      <w:r w:rsidRPr="00DB05DE">
        <w:rPr>
          <w:rFonts w:ascii="Cambria" w:hAnsi="Cambria" w:cs="Helvetica"/>
        </w:rPr>
        <w:t>);</w:t>
      </w:r>
    </w:p>
    <w:p w14:paraId="489B5BFE" w14:textId="77777777" w:rsidR="00537C58" w:rsidRDefault="00537C58" w:rsidP="00055E35">
      <w:pPr>
        <w:pStyle w:val="ListParagraph"/>
        <w:widowControl w:val="0"/>
        <w:tabs>
          <w:tab w:val="left" w:pos="940"/>
          <w:tab w:val="left" w:pos="1440"/>
        </w:tabs>
        <w:autoSpaceDE w:val="0"/>
        <w:autoSpaceDN w:val="0"/>
        <w:adjustRightInd w:val="0"/>
        <w:ind w:left="0"/>
        <w:jc w:val="both"/>
        <w:rPr>
          <w:rFonts w:ascii="Cambria" w:hAnsi="Cambria" w:cs="Helvetica"/>
        </w:rPr>
      </w:pPr>
    </w:p>
    <w:p w14:paraId="0B24F30C" w14:textId="77777777" w:rsidR="00F6107B" w:rsidRPr="005C39C4" w:rsidRDefault="00FC4577" w:rsidP="0035303C">
      <w:pPr>
        <w:pStyle w:val="ListParagraph"/>
        <w:widowControl w:val="0"/>
        <w:tabs>
          <w:tab w:val="left" w:pos="940"/>
          <w:tab w:val="left" w:pos="1440"/>
        </w:tabs>
        <w:autoSpaceDE w:val="0"/>
        <w:autoSpaceDN w:val="0"/>
        <w:adjustRightInd w:val="0"/>
        <w:ind w:left="709" w:hanging="709"/>
        <w:jc w:val="both"/>
        <w:rPr>
          <w:rFonts w:ascii="Cambria" w:hAnsi="Cambria" w:cs="Helvetica"/>
        </w:rPr>
      </w:pPr>
      <w:r>
        <w:rPr>
          <w:rFonts w:ascii="Cambria" w:hAnsi="Cambria" w:cs="Helvetica"/>
        </w:rPr>
        <w:tab/>
      </w:r>
      <w:r w:rsidR="00F6107B">
        <w:rPr>
          <w:rFonts w:ascii="Cambria" w:hAnsi="Cambria" w:cs="Helvetica"/>
        </w:rPr>
        <w:t>6.</w:t>
      </w:r>
      <w:r w:rsidR="00385801">
        <w:rPr>
          <w:rFonts w:ascii="Cambria" w:hAnsi="Cambria" w:cs="Helvetica"/>
        </w:rPr>
        <w:t>5</w:t>
      </w:r>
      <w:r w:rsidR="00F6107B">
        <w:rPr>
          <w:rFonts w:ascii="Cambria" w:hAnsi="Cambria" w:cs="Helvetica"/>
        </w:rPr>
        <w:t xml:space="preserve">.3 </w:t>
      </w:r>
      <w:r w:rsidR="00F6107B" w:rsidRPr="005C39C4">
        <w:rPr>
          <w:rFonts w:ascii="Cambria" w:hAnsi="Cambria" w:cs="Helvetica"/>
        </w:rPr>
        <w:t>issuing of a warning to you;</w:t>
      </w:r>
    </w:p>
    <w:p w14:paraId="238CD526" w14:textId="77777777" w:rsidR="00537C58" w:rsidRDefault="00537C58" w:rsidP="00055E35">
      <w:pPr>
        <w:pStyle w:val="ListParagraph"/>
        <w:widowControl w:val="0"/>
        <w:tabs>
          <w:tab w:val="left" w:pos="940"/>
          <w:tab w:val="left" w:pos="1440"/>
        </w:tabs>
        <w:autoSpaceDE w:val="0"/>
        <w:autoSpaceDN w:val="0"/>
        <w:adjustRightInd w:val="0"/>
        <w:ind w:left="0"/>
        <w:jc w:val="both"/>
        <w:rPr>
          <w:rFonts w:ascii="Cambria" w:hAnsi="Cambria" w:cs="Helvetica"/>
        </w:rPr>
      </w:pPr>
    </w:p>
    <w:p w14:paraId="6CD9D8B6" w14:textId="77777777" w:rsidR="00F6107B" w:rsidRPr="005C39C4" w:rsidRDefault="00F6107B" w:rsidP="0035303C">
      <w:pPr>
        <w:pStyle w:val="ListParagraph"/>
        <w:widowControl w:val="0"/>
        <w:tabs>
          <w:tab w:val="left" w:pos="709"/>
          <w:tab w:val="left" w:pos="1440"/>
        </w:tabs>
        <w:autoSpaceDE w:val="0"/>
        <w:autoSpaceDN w:val="0"/>
        <w:adjustRightInd w:val="0"/>
        <w:ind w:left="709"/>
        <w:jc w:val="both"/>
        <w:rPr>
          <w:rFonts w:ascii="Cambria" w:hAnsi="Cambria" w:cs="Helvetica"/>
        </w:rPr>
      </w:pPr>
      <w:r>
        <w:rPr>
          <w:rFonts w:ascii="Cambria" w:hAnsi="Cambria" w:cs="Helvetica"/>
        </w:rPr>
        <w:t>6.</w:t>
      </w:r>
      <w:r w:rsidR="00385801">
        <w:rPr>
          <w:rFonts w:ascii="Cambria" w:hAnsi="Cambria" w:cs="Helvetica"/>
        </w:rPr>
        <w:t>5</w:t>
      </w:r>
      <w:r>
        <w:rPr>
          <w:rFonts w:ascii="Cambria" w:hAnsi="Cambria" w:cs="Helvetica"/>
        </w:rPr>
        <w:t xml:space="preserve">.4 </w:t>
      </w:r>
      <w:r w:rsidRPr="005C39C4">
        <w:rPr>
          <w:rFonts w:ascii="Cambria" w:hAnsi="Cambria" w:cs="Helvetica"/>
        </w:rPr>
        <w:t>legal action against you including proceedings for reimbursement of all costs (including, but not limited to, reasonable administrative and legal costs) resulting from the breach;</w:t>
      </w:r>
    </w:p>
    <w:p w14:paraId="7C5BAA03" w14:textId="77777777" w:rsidR="00537C58" w:rsidRDefault="00537C58" w:rsidP="00674CC1">
      <w:pPr>
        <w:pStyle w:val="ListParagraph"/>
        <w:widowControl w:val="0"/>
        <w:tabs>
          <w:tab w:val="left" w:pos="940"/>
          <w:tab w:val="left" w:pos="1440"/>
        </w:tabs>
        <w:autoSpaceDE w:val="0"/>
        <w:autoSpaceDN w:val="0"/>
        <w:adjustRightInd w:val="0"/>
        <w:ind w:left="0"/>
        <w:jc w:val="both"/>
        <w:rPr>
          <w:rFonts w:ascii="Cambria" w:hAnsi="Cambria" w:cs="Helvetica"/>
        </w:rPr>
      </w:pPr>
    </w:p>
    <w:p w14:paraId="63962482" w14:textId="77777777" w:rsidR="00F6107B" w:rsidRPr="005C39C4" w:rsidRDefault="00F6107B" w:rsidP="0035303C">
      <w:pPr>
        <w:pStyle w:val="ListParagraph"/>
        <w:widowControl w:val="0"/>
        <w:tabs>
          <w:tab w:val="left" w:pos="709"/>
          <w:tab w:val="left" w:pos="1440"/>
        </w:tabs>
        <w:autoSpaceDE w:val="0"/>
        <w:autoSpaceDN w:val="0"/>
        <w:adjustRightInd w:val="0"/>
        <w:ind w:left="709"/>
        <w:jc w:val="both"/>
        <w:rPr>
          <w:rFonts w:ascii="Cambria" w:hAnsi="Cambria" w:cs="Helvetica"/>
        </w:rPr>
      </w:pPr>
      <w:r>
        <w:rPr>
          <w:rFonts w:ascii="Cambria" w:hAnsi="Cambria" w:cs="Helvetica"/>
        </w:rPr>
        <w:t>6.</w:t>
      </w:r>
      <w:r w:rsidR="00385801">
        <w:rPr>
          <w:rFonts w:ascii="Cambria" w:hAnsi="Cambria" w:cs="Helvetica"/>
        </w:rPr>
        <w:t>5</w:t>
      </w:r>
      <w:r>
        <w:rPr>
          <w:rFonts w:ascii="Cambria" w:hAnsi="Cambria" w:cs="Helvetica"/>
        </w:rPr>
        <w:t xml:space="preserve">.5 </w:t>
      </w:r>
      <w:r w:rsidRPr="005C39C4">
        <w:rPr>
          <w:rFonts w:ascii="Cambria" w:hAnsi="Cambria" w:cs="Helvetica"/>
        </w:rPr>
        <w:t>disclosure of such information to law enforcement authorities as we reasonably feel is necessary.</w:t>
      </w:r>
    </w:p>
    <w:p w14:paraId="12036CF7" w14:textId="77777777" w:rsidR="00674CC1" w:rsidRDefault="00674CC1" w:rsidP="00055E35">
      <w:pPr>
        <w:pStyle w:val="ListParagraph"/>
        <w:widowControl w:val="0"/>
        <w:tabs>
          <w:tab w:val="left" w:pos="220"/>
          <w:tab w:val="left" w:pos="720"/>
        </w:tabs>
        <w:autoSpaceDE w:val="0"/>
        <w:autoSpaceDN w:val="0"/>
        <w:adjustRightInd w:val="0"/>
        <w:ind w:left="0"/>
        <w:jc w:val="both"/>
        <w:rPr>
          <w:rFonts w:ascii="Cambria" w:hAnsi="Cambria" w:cs="Helvetica"/>
        </w:rPr>
      </w:pPr>
    </w:p>
    <w:p w14:paraId="2877FC20" w14:textId="77777777" w:rsidR="00BA2F1C" w:rsidRDefault="00385801" w:rsidP="00055E35">
      <w:pPr>
        <w:pStyle w:val="ListParagraph"/>
        <w:widowControl w:val="0"/>
        <w:tabs>
          <w:tab w:val="left" w:pos="220"/>
          <w:tab w:val="left" w:pos="720"/>
        </w:tabs>
        <w:autoSpaceDE w:val="0"/>
        <w:autoSpaceDN w:val="0"/>
        <w:adjustRightInd w:val="0"/>
        <w:ind w:left="0"/>
        <w:jc w:val="both"/>
        <w:rPr>
          <w:rFonts w:ascii="Cambria" w:hAnsi="Cambria" w:cs="Helvetica"/>
        </w:rPr>
      </w:pPr>
      <w:r>
        <w:rPr>
          <w:rFonts w:ascii="Cambria" w:hAnsi="Cambria" w:cs="Helvetica"/>
        </w:rPr>
        <w:t>6.6</w:t>
      </w:r>
      <w:r w:rsidR="00BA2F1C">
        <w:rPr>
          <w:rFonts w:ascii="Cambria" w:hAnsi="Cambria" w:cs="Helvetica"/>
        </w:rPr>
        <w:t xml:space="preserve"> </w:t>
      </w:r>
      <w:r w:rsidR="00BA2F1C" w:rsidRPr="00BA2F1C">
        <w:rPr>
          <w:rFonts w:ascii="Cambria" w:hAnsi="Cambria" w:cs="Helvetica"/>
        </w:rPr>
        <w:t xml:space="preserve">You agree to provide only true, accurate and complete information to us and/or the App. Any personal information provided by you will be treated with appropriate care and security in accordance with our </w:t>
      </w:r>
      <w:r w:rsidR="00BA2F1C" w:rsidRPr="00BA2F1C">
        <w:rPr>
          <w:rFonts w:ascii="Cambria" w:hAnsi="Cambria" w:cs="Helvetica"/>
          <w:u w:val="single"/>
        </w:rPr>
        <w:t>Privacy Policy</w:t>
      </w:r>
      <w:r w:rsidR="00BA2F1C" w:rsidRPr="00BA2F1C">
        <w:rPr>
          <w:rFonts w:ascii="Cambria" w:hAnsi="Cambria" w:cs="Helvetica"/>
        </w:rPr>
        <w:t>.</w:t>
      </w:r>
    </w:p>
    <w:p w14:paraId="1E101A8A" w14:textId="77777777" w:rsidR="00BA2F1C" w:rsidRDefault="00BA2F1C" w:rsidP="00055E35">
      <w:pPr>
        <w:pStyle w:val="ListParagraph"/>
        <w:widowControl w:val="0"/>
        <w:tabs>
          <w:tab w:val="left" w:pos="220"/>
          <w:tab w:val="left" w:pos="720"/>
        </w:tabs>
        <w:autoSpaceDE w:val="0"/>
        <w:autoSpaceDN w:val="0"/>
        <w:adjustRightInd w:val="0"/>
        <w:ind w:left="0"/>
        <w:jc w:val="both"/>
        <w:rPr>
          <w:rFonts w:ascii="Cambria" w:hAnsi="Cambria" w:cs="Helvetica"/>
        </w:rPr>
      </w:pPr>
    </w:p>
    <w:p w14:paraId="6AD6DB79" w14:textId="77777777" w:rsidR="00F6107B" w:rsidRPr="005C39C4" w:rsidRDefault="00F6107B" w:rsidP="00055E35">
      <w:pPr>
        <w:pStyle w:val="ListParagraph"/>
        <w:widowControl w:val="0"/>
        <w:tabs>
          <w:tab w:val="left" w:pos="220"/>
          <w:tab w:val="left" w:pos="720"/>
        </w:tabs>
        <w:autoSpaceDE w:val="0"/>
        <w:autoSpaceDN w:val="0"/>
        <w:adjustRightInd w:val="0"/>
        <w:ind w:left="0"/>
        <w:jc w:val="both"/>
        <w:rPr>
          <w:rFonts w:ascii="Cambria" w:hAnsi="Cambria" w:cs="Helvetica"/>
        </w:rPr>
      </w:pPr>
      <w:r>
        <w:rPr>
          <w:rFonts w:ascii="Cambria" w:hAnsi="Cambria" w:cs="Helvetica"/>
        </w:rPr>
        <w:t>6.</w:t>
      </w:r>
      <w:r w:rsidR="00385801">
        <w:rPr>
          <w:rFonts w:ascii="Cambria" w:hAnsi="Cambria" w:cs="Helvetica"/>
        </w:rPr>
        <w:t>7</w:t>
      </w:r>
      <w:r>
        <w:rPr>
          <w:rFonts w:ascii="Cambria" w:hAnsi="Cambria" w:cs="Helvetica"/>
        </w:rPr>
        <w:t xml:space="preserve"> </w:t>
      </w:r>
      <w:r w:rsidRPr="005C39C4">
        <w:rPr>
          <w:rFonts w:ascii="Cambria" w:hAnsi="Cambria" w:cs="Helvetica"/>
        </w:rPr>
        <w:t>The responses described in this section are not limited, and we may take any other action we reasonably deem appropriate.</w:t>
      </w:r>
    </w:p>
    <w:p w14:paraId="4FAEABC4" w14:textId="77777777" w:rsidR="00F6107B" w:rsidRPr="00C10EF6" w:rsidRDefault="00F6107B" w:rsidP="00055E35">
      <w:pPr>
        <w:widowControl w:val="0"/>
        <w:tabs>
          <w:tab w:val="left" w:pos="220"/>
          <w:tab w:val="left" w:pos="720"/>
        </w:tabs>
        <w:autoSpaceDE w:val="0"/>
        <w:autoSpaceDN w:val="0"/>
        <w:adjustRightInd w:val="0"/>
        <w:jc w:val="both"/>
        <w:rPr>
          <w:rFonts w:ascii="Cambria" w:hAnsi="Cambria" w:cs="Helvetica"/>
        </w:rPr>
      </w:pPr>
    </w:p>
    <w:p w14:paraId="7B004CF3" w14:textId="77777777" w:rsidR="00F6107B" w:rsidRPr="00C10EF6" w:rsidRDefault="00F6107B" w:rsidP="00055E35">
      <w:pPr>
        <w:widowControl w:val="0"/>
        <w:autoSpaceDE w:val="0"/>
        <w:autoSpaceDN w:val="0"/>
        <w:adjustRightInd w:val="0"/>
        <w:spacing w:after="300"/>
        <w:jc w:val="both"/>
        <w:rPr>
          <w:rFonts w:ascii="Cambria" w:hAnsi="Cambria" w:cs="Times"/>
          <w:b/>
          <w:bCs/>
        </w:rPr>
      </w:pPr>
      <w:r>
        <w:rPr>
          <w:rFonts w:ascii="Cambria" w:hAnsi="Cambria" w:cs="Times"/>
          <w:b/>
          <w:bCs/>
        </w:rPr>
        <w:t xml:space="preserve">7. </w:t>
      </w:r>
      <w:r w:rsidRPr="00C10EF6">
        <w:rPr>
          <w:rFonts w:ascii="Cambria" w:hAnsi="Cambria" w:cs="Times"/>
          <w:b/>
          <w:bCs/>
        </w:rPr>
        <w:t>Viruses, hacking and other offences</w:t>
      </w:r>
    </w:p>
    <w:p w14:paraId="559502CF" w14:textId="77777777" w:rsidR="00F6107B" w:rsidRPr="00C10EF6" w:rsidRDefault="00F6107B" w:rsidP="00BD3BDE">
      <w:pPr>
        <w:widowControl w:val="0"/>
        <w:autoSpaceDE w:val="0"/>
        <w:autoSpaceDN w:val="0"/>
        <w:adjustRightInd w:val="0"/>
        <w:spacing w:after="400"/>
        <w:jc w:val="both"/>
        <w:rPr>
          <w:rFonts w:ascii="Cambria" w:hAnsi="Cambria" w:cs="Helvetica Neue"/>
        </w:rPr>
      </w:pPr>
      <w:r>
        <w:rPr>
          <w:rFonts w:ascii="Cambria" w:hAnsi="Cambria" w:cs="Helvetica Neue"/>
        </w:rPr>
        <w:t xml:space="preserve">7.1 You must not misuse our </w:t>
      </w:r>
      <w:r w:rsidR="00537C58">
        <w:rPr>
          <w:rFonts w:ascii="Cambria" w:hAnsi="Cambria" w:cs="Helvetica Neue"/>
        </w:rPr>
        <w:t>App</w:t>
      </w:r>
      <w:r w:rsidRPr="00C10EF6">
        <w:rPr>
          <w:rFonts w:ascii="Cambria" w:hAnsi="Cambria" w:cs="Helvetica Neue"/>
        </w:rPr>
        <w:t xml:space="preserve"> by knowingly</w:t>
      </w:r>
      <w:r>
        <w:rPr>
          <w:rFonts w:ascii="Cambria" w:hAnsi="Cambria" w:cs="Helvetica Neue"/>
        </w:rPr>
        <w:t xml:space="preserve"> or carelessly</w:t>
      </w:r>
      <w:r w:rsidRPr="00C10EF6">
        <w:rPr>
          <w:rFonts w:ascii="Cambria" w:hAnsi="Cambria" w:cs="Helvetica Neue"/>
        </w:rPr>
        <w:t xml:space="preserve"> introducing viruses, </w:t>
      </w:r>
      <w:proofErr w:type="spellStart"/>
      <w:r w:rsidRPr="00C10EF6">
        <w:rPr>
          <w:rFonts w:ascii="Cambria" w:hAnsi="Cambria" w:cs="Helvetica Neue"/>
        </w:rPr>
        <w:t>trojans</w:t>
      </w:r>
      <w:proofErr w:type="spellEnd"/>
      <w:r w:rsidRPr="00C10EF6">
        <w:rPr>
          <w:rFonts w:ascii="Cambria" w:hAnsi="Cambria" w:cs="Helvetica Neue"/>
        </w:rPr>
        <w:t>, worms, log</w:t>
      </w:r>
      <w:r>
        <w:rPr>
          <w:rFonts w:ascii="Cambria" w:hAnsi="Cambria" w:cs="Helvetica Neue"/>
        </w:rPr>
        <w:t>ic bombs or other material that</w:t>
      </w:r>
      <w:r w:rsidRPr="00C10EF6">
        <w:rPr>
          <w:rFonts w:ascii="Cambria" w:hAnsi="Cambria" w:cs="Helvetica Neue"/>
        </w:rPr>
        <w:t xml:space="preserve"> is malicious or technologically harmful. You must not attempt to gain</w:t>
      </w:r>
      <w:r>
        <w:rPr>
          <w:rFonts w:ascii="Cambria" w:hAnsi="Cambria" w:cs="Helvetica Neue"/>
        </w:rPr>
        <w:t xml:space="preserve"> </w:t>
      </w:r>
      <w:proofErr w:type="spellStart"/>
      <w:r>
        <w:rPr>
          <w:rFonts w:ascii="Cambria" w:hAnsi="Cambria" w:cs="Helvetica Neue"/>
        </w:rPr>
        <w:t>unauthorised</w:t>
      </w:r>
      <w:proofErr w:type="spellEnd"/>
      <w:r>
        <w:rPr>
          <w:rFonts w:ascii="Cambria" w:hAnsi="Cambria" w:cs="Helvetica Neue"/>
        </w:rPr>
        <w:t xml:space="preserve"> access to our </w:t>
      </w:r>
      <w:r w:rsidR="00537C58">
        <w:rPr>
          <w:rFonts w:ascii="Cambria" w:hAnsi="Cambria" w:cs="Helvetica Neue"/>
        </w:rPr>
        <w:t>App</w:t>
      </w:r>
      <w:r>
        <w:rPr>
          <w:rFonts w:ascii="Cambria" w:hAnsi="Cambria" w:cs="Helvetica Neue"/>
        </w:rPr>
        <w:t>, the server on which our App and/or Marketplace</w:t>
      </w:r>
      <w:r w:rsidRPr="00C10EF6">
        <w:rPr>
          <w:rFonts w:ascii="Cambria" w:hAnsi="Cambria" w:cs="Helvetica Neue"/>
        </w:rPr>
        <w:t xml:space="preserve"> </w:t>
      </w:r>
      <w:proofErr w:type="gramStart"/>
      <w:r w:rsidRPr="00C10EF6">
        <w:rPr>
          <w:rFonts w:ascii="Cambria" w:hAnsi="Cambria" w:cs="Helvetica Neue"/>
        </w:rPr>
        <w:t>is</w:t>
      </w:r>
      <w:proofErr w:type="gramEnd"/>
      <w:r w:rsidRPr="00C10EF6">
        <w:rPr>
          <w:rFonts w:ascii="Cambria" w:hAnsi="Cambria" w:cs="Helvetica Neue"/>
        </w:rPr>
        <w:t xml:space="preserve"> stored or any server, </w:t>
      </w:r>
      <w:proofErr w:type="spellStart"/>
      <w:r w:rsidRPr="00C10EF6">
        <w:rPr>
          <w:rFonts w:ascii="Cambria" w:hAnsi="Cambria" w:cs="Helvetica Neue"/>
        </w:rPr>
        <w:t>com</w:t>
      </w:r>
      <w:r w:rsidR="00537C58">
        <w:rPr>
          <w:rFonts w:ascii="Cambria" w:hAnsi="Cambria" w:cs="Helvetica Neue"/>
        </w:rPr>
        <w:t>s</w:t>
      </w:r>
      <w:r>
        <w:rPr>
          <w:rFonts w:ascii="Cambria" w:hAnsi="Cambria" w:cs="Helvetica Neue"/>
        </w:rPr>
        <w:t>ervice</w:t>
      </w:r>
      <w:proofErr w:type="spellEnd"/>
      <w:r w:rsidRPr="00C10EF6">
        <w:rPr>
          <w:rFonts w:ascii="Cambria" w:hAnsi="Cambria" w:cs="Helvetica Neue"/>
        </w:rPr>
        <w:t xml:space="preserve"> via a denial-of-service attack or a distributed denial-of service attack.</w:t>
      </w:r>
    </w:p>
    <w:p w14:paraId="509994D7" w14:textId="77777777" w:rsidR="00F6107B" w:rsidRPr="00C10EF6" w:rsidRDefault="00F6107B" w:rsidP="00BD3BDE">
      <w:pPr>
        <w:widowControl w:val="0"/>
        <w:autoSpaceDE w:val="0"/>
        <w:autoSpaceDN w:val="0"/>
        <w:adjustRightInd w:val="0"/>
        <w:spacing w:after="400"/>
        <w:jc w:val="both"/>
        <w:rPr>
          <w:rFonts w:ascii="Cambria" w:hAnsi="Cambria" w:cs="Helvetica Neue"/>
        </w:rPr>
      </w:pPr>
      <w:r>
        <w:rPr>
          <w:rFonts w:ascii="Cambria" w:hAnsi="Cambria" w:cs="Helvetica Neue"/>
        </w:rPr>
        <w:t xml:space="preserve">7.2 </w:t>
      </w:r>
      <w:r w:rsidRPr="00C10EF6">
        <w:rPr>
          <w:rFonts w:ascii="Cambria" w:hAnsi="Cambria" w:cs="Helvetica Neue"/>
        </w:rPr>
        <w:t xml:space="preserve">By breaching this provision, you would commit a criminal offence under the Computer Misuse Act 1990. We will report any such breach to the relevant law enforcement authorities and we will co-operate with those authorities by disclosing your identity to them. In the event of such a breach, your right to use our </w:t>
      </w:r>
      <w:r w:rsidR="00537C58">
        <w:rPr>
          <w:rFonts w:ascii="Cambria" w:hAnsi="Cambria" w:cs="Helvetica Neue"/>
        </w:rPr>
        <w:t>App</w:t>
      </w:r>
      <w:r w:rsidRPr="00C10EF6">
        <w:rPr>
          <w:rFonts w:ascii="Cambria" w:hAnsi="Cambria" w:cs="Helvetica Neue"/>
        </w:rPr>
        <w:t xml:space="preserve"> will cease immediately.</w:t>
      </w:r>
    </w:p>
    <w:p w14:paraId="2EEFED8C" w14:textId="77777777" w:rsidR="00F6107B" w:rsidRPr="00C10EF6" w:rsidRDefault="00F6107B" w:rsidP="00055E35">
      <w:pPr>
        <w:widowControl w:val="0"/>
        <w:tabs>
          <w:tab w:val="left" w:pos="220"/>
          <w:tab w:val="left" w:pos="720"/>
        </w:tabs>
        <w:autoSpaceDE w:val="0"/>
        <w:autoSpaceDN w:val="0"/>
        <w:adjustRightInd w:val="0"/>
        <w:jc w:val="both"/>
        <w:rPr>
          <w:rFonts w:ascii="Cambria" w:hAnsi="Cambria" w:cs="Helvetica Neue"/>
        </w:rPr>
      </w:pPr>
      <w:r>
        <w:rPr>
          <w:rFonts w:ascii="Cambria" w:hAnsi="Cambria" w:cs="Helvetica Neue"/>
        </w:rPr>
        <w:t xml:space="preserve">7.3 </w:t>
      </w:r>
      <w:r w:rsidRPr="00C10EF6">
        <w:rPr>
          <w:rFonts w:ascii="Cambria" w:hAnsi="Cambria" w:cs="Helvetica Neue"/>
        </w:rPr>
        <w:t xml:space="preserve">We will not be liable for any loss or damage caused by a distributed denial-of-service attack, viruses or other technologically harmful material that may infect your computer equipment, computer programs, data or other proprietary material due to your use of our </w:t>
      </w:r>
      <w:r w:rsidR="00537C58">
        <w:rPr>
          <w:rFonts w:ascii="Cambria" w:hAnsi="Cambria" w:cs="Helvetica Neue"/>
        </w:rPr>
        <w:t>App</w:t>
      </w:r>
      <w:r w:rsidRPr="00C10EF6">
        <w:rPr>
          <w:rFonts w:ascii="Cambria" w:hAnsi="Cambria" w:cs="Helvetica Neue"/>
        </w:rPr>
        <w:t xml:space="preserve"> or to your downloading of any material posted on it, or on any website linked to it.</w:t>
      </w:r>
    </w:p>
    <w:p w14:paraId="4578EDD9" w14:textId="77777777" w:rsidR="00F6107B" w:rsidRPr="00C10EF6" w:rsidRDefault="00F6107B" w:rsidP="00055E35">
      <w:pPr>
        <w:widowControl w:val="0"/>
        <w:tabs>
          <w:tab w:val="left" w:pos="220"/>
          <w:tab w:val="left" w:pos="720"/>
        </w:tabs>
        <w:autoSpaceDE w:val="0"/>
        <w:autoSpaceDN w:val="0"/>
        <w:adjustRightInd w:val="0"/>
        <w:jc w:val="both"/>
        <w:rPr>
          <w:rFonts w:ascii="Cambria" w:hAnsi="Cambria" w:cs="Helvetica"/>
        </w:rPr>
      </w:pPr>
    </w:p>
    <w:p w14:paraId="4B497D71" w14:textId="6A7A98C8" w:rsidR="00F6107B" w:rsidRPr="00C10EF6" w:rsidRDefault="00F6107B" w:rsidP="00055E35">
      <w:pPr>
        <w:widowControl w:val="0"/>
        <w:autoSpaceDE w:val="0"/>
        <w:autoSpaceDN w:val="0"/>
        <w:adjustRightInd w:val="0"/>
        <w:spacing w:after="323"/>
        <w:jc w:val="both"/>
        <w:rPr>
          <w:rFonts w:ascii="Cambria" w:hAnsi="Cambria" w:cs="Helvetica"/>
          <w:b/>
          <w:bCs/>
        </w:rPr>
      </w:pPr>
      <w:r>
        <w:rPr>
          <w:rFonts w:ascii="Cambria" w:hAnsi="Cambria" w:cs="Helvetica"/>
          <w:b/>
          <w:bCs/>
        </w:rPr>
        <w:t xml:space="preserve">8. </w:t>
      </w:r>
      <w:r w:rsidR="00F06274">
        <w:rPr>
          <w:rFonts w:ascii="Cambria" w:hAnsi="Cambria" w:cs="Helvetica"/>
          <w:b/>
          <w:bCs/>
        </w:rPr>
        <w:t>C</w:t>
      </w:r>
      <w:r w:rsidRPr="00C10EF6">
        <w:rPr>
          <w:rFonts w:ascii="Cambria" w:hAnsi="Cambria" w:cs="Helvetica"/>
          <w:b/>
          <w:bCs/>
        </w:rPr>
        <w:t>ommission</w:t>
      </w:r>
    </w:p>
    <w:p w14:paraId="5D5E2932" w14:textId="55952AFA" w:rsidR="00F6107B" w:rsidRDefault="00F6107B" w:rsidP="00055E35">
      <w:pPr>
        <w:widowControl w:val="0"/>
        <w:tabs>
          <w:tab w:val="left" w:pos="220"/>
          <w:tab w:val="left" w:pos="720"/>
        </w:tabs>
        <w:autoSpaceDE w:val="0"/>
        <w:autoSpaceDN w:val="0"/>
        <w:adjustRightInd w:val="0"/>
        <w:jc w:val="both"/>
        <w:rPr>
          <w:rFonts w:ascii="Cambria" w:hAnsi="Cambria" w:cs="Helvetica"/>
        </w:rPr>
      </w:pPr>
      <w:r>
        <w:rPr>
          <w:rFonts w:ascii="Cambria" w:hAnsi="Cambria" w:cs="Helvetica"/>
        </w:rPr>
        <w:t xml:space="preserve">8.1 </w:t>
      </w:r>
      <w:r w:rsidR="001B0542">
        <w:rPr>
          <w:rFonts w:ascii="Cambria" w:hAnsi="Cambria" w:cs="Helvetica"/>
        </w:rPr>
        <w:t>The buyer</w:t>
      </w:r>
      <w:r w:rsidRPr="004F7821">
        <w:rPr>
          <w:rFonts w:ascii="Cambria" w:hAnsi="Cambria" w:cs="Helvetica"/>
        </w:rPr>
        <w:t xml:space="preserve"> of any Sale Item will pay us a commission equal to </w:t>
      </w:r>
      <w:r w:rsidR="00384194">
        <w:rPr>
          <w:rFonts w:ascii="Cambria" w:hAnsi="Cambria" w:cs="Helvetica"/>
        </w:rPr>
        <w:t>10</w:t>
      </w:r>
      <w:r w:rsidRPr="004F7821">
        <w:rPr>
          <w:rFonts w:ascii="Cambria" w:hAnsi="Cambria" w:cs="Helvetica"/>
        </w:rPr>
        <w:t xml:space="preserve">% per cent of the </w:t>
      </w:r>
      <w:r>
        <w:rPr>
          <w:rFonts w:ascii="Cambria" w:hAnsi="Cambria" w:cs="Helvetica"/>
        </w:rPr>
        <w:t>sale</w:t>
      </w:r>
      <w:r w:rsidRPr="004F7821">
        <w:rPr>
          <w:rFonts w:ascii="Cambria" w:hAnsi="Cambria" w:cs="Helvetica"/>
        </w:rPr>
        <w:t xml:space="preserve"> price </w:t>
      </w:r>
      <w:r>
        <w:rPr>
          <w:rFonts w:ascii="Cambria" w:hAnsi="Cambria" w:cs="Helvetica"/>
        </w:rPr>
        <w:t>listed</w:t>
      </w:r>
      <w:r w:rsidRPr="004F7821">
        <w:rPr>
          <w:rFonts w:ascii="Cambria" w:hAnsi="Cambria" w:cs="Helvetica"/>
        </w:rPr>
        <w:t xml:space="preserve"> </w:t>
      </w:r>
      <w:r>
        <w:rPr>
          <w:rFonts w:ascii="Cambria" w:hAnsi="Cambria" w:cs="Helvetica"/>
        </w:rPr>
        <w:t xml:space="preserve">in relation to such Sale Item </w:t>
      </w:r>
      <w:r w:rsidRPr="004F7821">
        <w:rPr>
          <w:rFonts w:ascii="Cambria" w:hAnsi="Cambria" w:cs="Helvetica"/>
        </w:rPr>
        <w:t>by the seller in respect of any such sale concluded by an In-App Transaction (the "</w:t>
      </w:r>
      <w:r w:rsidRPr="004F7821">
        <w:rPr>
          <w:rFonts w:ascii="Cambria" w:hAnsi="Cambria" w:cs="Helvetica"/>
          <w:b/>
          <w:bCs/>
        </w:rPr>
        <w:t>Commission</w:t>
      </w:r>
      <w:r w:rsidRPr="004F7821">
        <w:rPr>
          <w:rFonts w:ascii="Cambria" w:hAnsi="Cambria" w:cs="Helvetica"/>
        </w:rPr>
        <w:t xml:space="preserve">"). </w:t>
      </w:r>
    </w:p>
    <w:p w14:paraId="005F5882" w14:textId="77777777" w:rsidR="00674CC1" w:rsidRDefault="00674CC1" w:rsidP="00055E35">
      <w:pPr>
        <w:widowControl w:val="0"/>
        <w:tabs>
          <w:tab w:val="left" w:pos="220"/>
          <w:tab w:val="left" w:pos="720"/>
        </w:tabs>
        <w:autoSpaceDE w:val="0"/>
        <w:autoSpaceDN w:val="0"/>
        <w:adjustRightInd w:val="0"/>
        <w:jc w:val="both"/>
        <w:rPr>
          <w:rFonts w:ascii="Cambria" w:hAnsi="Cambria" w:cs="Helvetica"/>
        </w:rPr>
      </w:pPr>
    </w:p>
    <w:p w14:paraId="64D31192" w14:textId="2CF7B2AC" w:rsidR="00F6107B" w:rsidRDefault="00F6107B" w:rsidP="00055E35">
      <w:pPr>
        <w:pStyle w:val="ListParagraph"/>
        <w:widowControl w:val="0"/>
        <w:tabs>
          <w:tab w:val="left" w:pos="220"/>
          <w:tab w:val="left" w:pos="720"/>
        </w:tabs>
        <w:autoSpaceDE w:val="0"/>
        <w:autoSpaceDN w:val="0"/>
        <w:adjustRightInd w:val="0"/>
        <w:ind w:left="0"/>
        <w:jc w:val="both"/>
        <w:rPr>
          <w:rFonts w:ascii="Cambria" w:hAnsi="Cambria" w:cs="Helvetica"/>
        </w:rPr>
      </w:pPr>
      <w:r>
        <w:rPr>
          <w:rFonts w:ascii="Cambria" w:hAnsi="Cambria" w:cs="Helvetica"/>
        </w:rPr>
        <w:t xml:space="preserve">8.2 </w:t>
      </w:r>
      <w:r w:rsidRPr="00BD2F47">
        <w:rPr>
          <w:rFonts w:ascii="Cambria" w:hAnsi="Cambria" w:cs="Helvetica"/>
        </w:rPr>
        <w:t xml:space="preserve">We do not charge </w:t>
      </w:r>
      <w:r w:rsidR="001B0542">
        <w:rPr>
          <w:rFonts w:ascii="Cambria" w:hAnsi="Cambria" w:cs="Helvetica"/>
        </w:rPr>
        <w:t xml:space="preserve">sellers a </w:t>
      </w:r>
      <w:r w:rsidRPr="00BD2F47">
        <w:rPr>
          <w:rFonts w:ascii="Cambria" w:hAnsi="Cambria" w:cs="Helvetica"/>
        </w:rPr>
        <w:t xml:space="preserve">Commission on any Sale Items </w:t>
      </w:r>
      <w:r w:rsidR="001B0542">
        <w:rPr>
          <w:rFonts w:ascii="Cambria" w:hAnsi="Cambria" w:cs="Helvetica"/>
        </w:rPr>
        <w:t>sold via an In-App Transaction.</w:t>
      </w:r>
    </w:p>
    <w:p w14:paraId="1055FD89" w14:textId="77777777" w:rsidR="00F6107B" w:rsidRPr="00BD2F47" w:rsidRDefault="00F6107B" w:rsidP="00055E35">
      <w:pPr>
        <w:pStyle w:val="ListParagraph"/>
        <w:widowControl w:val="0"/>
        <w:tabs>
          <w:tab w:val="left" w:pos="220"/>
          <w:tab w:val="left" w:pos="720"/>
        </w:tabs>
        <w:autoSpaceDE w:val="0"/>
        <w:autoSpaceDN w:val="0"/>
        <w:adjustRightInd w:val="0"/>
        <w:ind w:left="0"/>
        <w:jc w:val="both"/>
        <w:rPr>
          <w:rFonts w:ascii="Cambria" w:hAnsi="Cambria" w:cs="Helvetica"/>
        </w:rPr>
      </w:pPr>
    </w:p>
    <w:p w14:paraId="4DEC3D6C" w14:textId="7D27A7D9" w:rsidR="00F6107B" w:rsidRDefault="00F6107B" w:rsidP="00055E35">
      <w:pPr>
        <w:pStyle w:val="ListParagraph"/>
        <w:widowControl w:val="0"/>
        <w:tabs>
          <w:tab w:val="left" w:pos="220"/>
          <w:tab w:val="left" w:pos="720"/>
        </w:tabs>
        <w:autoSpaceDE w:val="0"/>
        <w:autoSpaceDN w:val="0"/>
        <w:adjustRightInd w:val="0"/>
        <w:ind w:left="0"/>
        <w:jc w:val="both"/>
        <w:rPr>
          <w:rFonts w:ascii="Cambria" w:hAnsi="Cambria" w:cs="Helvetica"/>
        </w:rPr>
      </w:pPr>
      <w:r>
        <w:rPr>
          <w:rFonts w:ascii="Cambria" w:hAnsi="Cambria" w:cs="Helvetica"/>
        </w:rPr>
        <w:t xml:space="preserve">8.3 </w:t>
      </w:r>
      <w:r w:rsidRPr="00BD2F47">
        <w:rPr>
          <w:rFonts w:ascii="Cambria" w:hAnsi="Cambria" w:cs="Helvetica"/>
        </w:rPr>
        <w:t xml:space="preserve">You </w:t>
      </w:r>
      <w:r>
        <w:rPr>
          <w:rFonts w:ascii="Cambria" w:hAnsi="Cambria" w:cs="Helvetica"/>
        </w:rPr>
        <w:t>agree that you will</w:t>
      </w:r>
      <w:r w:rsidRPr="00BD2F47">
        <w:rPr>
          <w:rFonts w:ascii="Cambria" w:hAnsi="Cambria" w:cs="Helvetica"/>
        </w:rPr>
        <w:t xml:space="preserve"> not circumvent</w:t>
      </w:r>
      <w:r>
        <w:rPr>
          <w:rFonts w:ascii="Cambria" w:hAnsi="Cambria" w:cs="Helvetica"/>
        </w:rPr>
        <w:t>, or attempt to circumvent,</w:t>
      </w:r>
      <w:r w:rsidRPr="00BD2F47">
        <w:rPr>
          <w:rFonts w:ascii="Cambria" w:hAnsi="Cambria" w:cs="Helvetica"/>
        </w:rPr>
        <w:t xml:space="preserve"> or manipulate our fee structure or the b</w:t>
      </w:r>
      <w:r>
        <w:rPr>
          <w:rFonts w:ascii="Cambria" w:hAnsi="Cambria" w:cs="Helvetica"/>
        </w:rPr>
        <w:t xml:space="preserve">illing process to adversely </w:t>
      </w:r>
      <w:r w:rsidRPr="00BD2F47">
        <w:rPr>
          <w:rFonts w:ascii="Cambria" w:hAnsi="Cambria" w:cs="Helvetica"/>
        </w:rPr>
        <w:t>affect the Commission due to us</w:t>
      </w:r>
      <w:r>
        <w:rPr>
          <w:rFonts w:ascii="Cambria" w:hAnsi="Cambria" w:cs="Helvetica"/>
        </w:rPr>
        <w:t xml:space="preserve"> in </w:t>
      </w:r>
      <w:r>
        <w:rPr>
          <w:rFonts w:ascii="Cambria" w:hAnsi="Cambria" w:cs="Helvetica"/>
        </w:rPr>
        <w:lastRenderedPageBreak/>
        <w:t>accordance with these Terms of Service</w:t>
      </w:r>
      <w:r w:rsidR="0000516D">
        <w:rPr>
          <w:rFonts w:ascii="Cambria" w:hAnsi="Cambria" w:cs="Helvetica"/>
        </w:rPr>
        <w:t>.</w:t>
      </w:r>
    </w:p>
    <w:p w14:paraId="7AFD2B1A" w14:textId="77777777" w:rsidR="00F6107B" w:rsidRPr="00BD2F47" w:rsidRDefault="00F6107B" w:rsidP="00055E35">
      <w:pPr>
        <w:pStyle w:val="ListParagraph"/>
        <w:widowControl w:val="0"/>
        <w:tabs>
          <w:tab w:val="left" w:pos="220"/>
          <w:tab w:val="left" w:pos="720"/>
        </w:tabs>
        <w:autoSpaceDE w:val="0"/>
        <w:autoSpaceDN w:val="0"/>
        <w:adjustRightInd w:val="0"/>
        <w:ind w:left="0"/>
        <w:jc w:val="both"/>
        <w:rPr>
          <w:rFonts w:ascii="Cambria" w:hAnsi="Cambria" w:cs="Helvetica"/>
        </w:rPr>
      </w:pPr>
    </w:p>
    <w:p w14:paraId="5D6B809A" w14:textId="77777777" w:rsidR="00F6107B" w:rsidRDefault="00F6107B" w:rsidP="00055E35">
      <w:pPr>
        <w:pStyle w:val="ListParagraph"/>
        <w:widowControl w:val="0"/>
        <w:tabs>
          <w:tab w:val="left" w:pos="220"/>
          <w:tab w:val="left" w:pos="720"/>
        </w:tabs>
        <w:autoSpaceDE w:val="0"/>
        <w:autoSpaceDN w:val="0"/>
        <w:adjustRightInd w:val="0"/>
        <w:ind w:left="0"/>
        <w:jc w:val="both"/>
        <w:rPr>
          <w:rFonts w:ascii="Cambria" w:hAnsi="Cambria" w:cs="Helvetica"/>
        </w:rPr>
      </w:pPr>
      <w:r>
        <w:rPr>
          <w:rFonts w:ascii="Cambria" w:hAnsi="Cambria" w:cs="Helvetica"/>
        </w:rPr>
        <w:t xml:space="preserve">8.4 </w:t>
      </w:r>
      <w:r w:rsidRPr="00BD2F47">
        <w:rPr>
          <w:rFonts w:ascii="Cambria" w:hAnsi="Cambria" w:cs="Helvetica"/>
        </w:rPr>
        <w:t>We will provide you with an in</w:t>
      </w:r>
      <w:r>
        <w:rPr>
          <w:rFonts w:ascii="Cambria" w:hAnsi="Cambria" w:cs="Helvetica"/>
        </w:rPr>
        <w:t>voice detailing the Commission.</w:t>
      </w:r>
    </w:p>
    <w:p w14:paraId="00316D0A" w14:textId="77777777" w:rsidR="00F6107B" w:rsidRDefault="00F6107B" w:rsidP="00055E35">
      <w:pPr>
        <w:pStyle w:val="ListParagraph"/>
        <w:widowControl w:val="0"/>
        <w:tabs>
          <w:tab w:val="left" w:pos="220"/>
          <w:tab w:val="left" w:pos="720"/>
        </w:tabs>
        <w:autoSpaceDE w:val="0"/>
        <w:autoSpaceDN w:val="0"/>
        <w:adjustRightInd w:val="0"/>
        <w:ind w:left="0"/>
        <w:jc w:val="both"/>
        <w:rPr>
          <w:rFonts w:ascii="Cambria" w:hAnsi="Cambria" w:cs="Helvetica"/>
        </w:rPr>
      </w:pPr>
    </w:p>
    <w:p w14:paraId="0330CAFD" w14:textId="77777777" w:rsidR="00674CC1" w:rsidRDefault="00F6107B" w:rsidP="00674CC1">
      <w:pPr>
        <w:pStyle w:val="ListParagraph"/>
        <w:widowControl w:val="0"/>
        <w:tabs>
          <w:tab w:val="left" w:pos="220"/>
          <w:tab w:val="left" w:pos="720"/>
        </w:tabs>
        <w:autoSpaceDE w:val="0"/>
        <w:autoSpaceDN w:val="0"/>
        <w:adjustRightInd w:val="0"/>
        <w:ind w:left="0"/>
        <w:jc w:val="both"/>
        <w:rPr>
          <w:rFonts w:ascii="Cambria" w:hAnsi="Cambria" w:cs="Helvetica"/>
        </w:rPr>
      </w:pPr>
      <w:r>
        <w:rPr>
          <w:rFonts w:ascii="Cambria" w:hAnsi="Cambria" w:cs="Helvetica"/>
        </w:rPr>
        <w:t xml:space="preserve">8.5 </w:t>
      </w:r>
      <w:r w:rsidR="00C43204">
        <w:rPr>
          <w:rFonts w:ascii="Cambria" w:hAnsi="Cambria" w:cs="Helvetica"/>
        </w:rPr>
        <w:t xml:space="preserve">AVL </w:t>
      </w:r>
      <w:r>
        <w:rPr>
          <w:rFonts w:ascii="Cambria" w:hAnsi="Cambria" w:cs="Helvetica"/>
        </w:rPr>
        <w:t>shall not be responsible in whole or in part for any tax levied or payable by any</w:t>
      </w:r>
      <w:r w:rsidR="00034325">
        <w:rPr>
          <w:rFonts w:ascii="Cambria" w:hAnsi="Cambria" w:cs="Helvetica"/>
        </w:rPr>
        <w:t xml:space="preserve"> Registered</w:t>
      </w:r>
      <w:r>
        <w:rPr>
          <w:rFonts w:ascii="Cambria" w:hAnsi="Cambria" w:cs="Helvetica"/>
        </w:rPr>
        <w:t xml:space="preserve"> </w:t>
      </w:r>
      <w:r w:rsidR="00034325">
        <w:rPr>
          <w:rFonts w:ascii="Cambria" w:hAnsi="Cambria" w:cs="Helvetica"/>
        </w:rPr>
        <w:t>U</w:t>
      </w:r>
      <w:r w:rsidR="00537C58">
        <w:rPr>
          <w:rFonts w:ascii="Cambria" w:hAnsi="Cambria" w:cs="Helvetica"/>
        </w:rPr>
        <w:t>ser of the App</w:t>
      </w:r>
      <w:r>
        <w:rPr>
          <w:rFonts w:ascii="Cambria" w:hAnsi="Cambria" w:cs="Helvetica"/>
        </w:rPr>
        <w:t xml:space="preserve"> and any Commission shall be calculated gross of any such tax or other deduction that a buyer or seller of a Sale Item may be liable to pay.</w:t>
      </w:r>
    </w:p>
    <w:p w14:paraId="5B42B9BB" w14:textId="77777777" w:rsidR="00582BCD" w:rsidRPr="00674CC1" w:rsidRDefault="00582BCD" w:rsidP="00674CC1">
      <w:pPr>
        <w:pStyle w:val="ListParagraph"/>
        <w:widowControl w:val="0"/>
        <w:tabs>
          <w:tab w:val="left" w:pos="220"/>
          <w:tab w:val="left" w:pos="720"/>
        </w:tabs>
        <w:autoSpaceDE w:val="0"/>
        <w:autoSpaceDN w:val="0"/>
        <w:adjustRightInd w:val="0"/>
        <w:ind w:left="0"/>
        <w:jc w:val="both"/>
        <w:rPr>
          <w:rFonts w:ascii="Cambria" w:hAnsi="Cambria" w:cs="Helvetica"/>
        </w:rPr>
      </w:pPr>
    </w:p>
    <w:p w14:paraId="6225C88C" w14:textId="77777777" w:rsidR="00674CC1" w:rsidRDefault="00674CC1" w:rsidP="00674CC1">
      <w:pPr>
        <w:pStyle w:val="ListParagraph"/>
        <w:widowControl w:val="0"/>
        <w:tabs>
          <w:tab w:val="left" w:pos="220"/>
          <w:tab w:val="left" w:pos="720"/>
        </w:tabs>
        <w:autoSpaceDE w:val="0"/>
        <w:autoSpaceDN w:val="0"/>
        <w:adjustRightInd w:val="0"/>
        <w:ind w:left="0"/>
        <w:jc w:val="both"/>
        <w:rPr>
          <w:rFonts w:ascii="Cambria" w:hAnsi="Cambria" w:cs="Helvetica"/>
          <w:u w:color="0000E9"/>
        </w:rPr>
      </w:pPr>
    </w:p>
    <w:p w14:paraId="003032B1" w14:textId="1BE82AD9" w:rsidR="008533B8" w:rsidRPr="00264FA4" w:rsidRDefault="00582BCD" w:rsidP="00674CC1">
      <w:pPr>
        <w:pStyle w:val="ListParagraph"/>
        <w:widowControl w:val="0"/>
        <w:tabs>
          <w:tab w:val="left" w:pos="220"/>
          <w:tab w:val="left" w:pos="720"/>
        </w:tabs>
        <w:autoSpaceDE w:val="0"/>
        <w:autoSpaceDN w:val="0"/>
        <w:adjustRightInd w:val="0"/>
        <w:ind w:left="0"/>
        <w:jc w:val="both"/>
        <w:rPr>
          <w:rFonts w:ascii="Cambria" w:hAnsi="Cambria" w:cs="Helvetica"/>
          <w:b/>
          <w:color w:val="0D0D0D" w:themeColor="text1" w:themeTint="F2"/>
          <w:u w:color="0000E9"/>
        </w:rPr>
      </w:pPr>
      <w:r w:rsidRPr="00264FA4">
        <w:rPr>
          <w:rFonts w:ascii="Cambria" w:hAnsi="Cambria" w:cs="Helvetica"/>
          <w:b/>
          <w:color w:val="0D0D0D" w:themeColor="text1" w:themeTint="F2"/>
          <w:u w:color="0000E9"/>
        </w:rPr>
        <w:t>9</w:t>
      </w:r>
      <w:r w:rsidR="008533B8" w:rsidRPr="00264FA4">
        <w:rPr>
          <w:rFonts w:ascii="Cambria" w:hAnsi="Cambria" w:cs="Helvetica"/>
          <w:b/>
          <w:color w:val="0D0D0D" w:themeColor="text1" w:themeTint="F2"/>
          <w:u w:color="0000E9"/>
        </w:rPr>
        <w:t>. The Payment Process</w:t>
      </w:r>
    </w:p>
    <w:p w14:paraId="0D894090" w14:textId="77777777" w:rsidR="008533B8" w:rsidRPr="00264FA4" w:rsidRDefault="008533B8" w:rsidP="00674CC1">
      <w:pPr>
        <w:pStyle w:val="ListParagraph"/>
        <w:widowControl w:val="0"/>
        <w:tabs>
          <w:tab w:val="left" w:pos="220"/>
          <w:tab w:val="left" w:pos="720"/>
        </w:tabs>
        <w:autoSpaceDE w:val="0"/>
        <w:autoSpaceDN w:val="0"/>
        <w:adjustRightInd w:val="0"/>
        <w:ind w:left="0"/>
        <w:jc w:val="both"/>
        <w:rPr>
          <w:rFonts w:ascii="Cambria" w:hAnsi="Cambria" w:cs="Helvetica"/>
          <w:color w:val="0D0D0D" w:themeColor="text1" w:themeTint="F2"/>
          <w:u w:color="0000E9"/>
        </w:rPr>
      </w:pPr>
    </w:p>
    <w:p w14:paraId="2C916D9A" w14:textId="12C3F9B9" w:rsidR="008533B8" w:rsidRPr="00264FA4" w:rsidRDefault="00582BCD" w:rsidP="00674CC1">
      <w:pPr>
        <w:pStyle w:val="ListParagraph"/>
        <w:widowControl w:val="0"/>
        <w:tabs>
          <w:tab w:val="left" w:pos="220"/>
          <w:tab w:val="left" w:pos="720"/>
        </w:tabs>
        <w:autoSpaceDE w:val="0"/>
        <w:autoSpaceDN w:val="0"/>
        <w:adjustRightInd w:val="0"/>
        <w:ind w:left="0"/>
        <w:jc w:val="both"/>
        <w:rPr>
          <w:rFonts w:ascii="Cambria" w:hAnsi="Cambria" w:cs="Helvetica"/>
          <w:color w:val="0D0D0D" w:themeColor="text1" w:themeTint="F2"/>
          <w:u w:color="0000E9"/>
        </w:rPr>
      </w:pPr>
      <w:r w:rsidRPr="00264FA4">
        <w:rPr>
          <w:rFonts w:ascii="Cambria" w:hAnsi="Cambria" w:cs="Helvetica"/>
          <w:color w:val="0D0D0D" w:themeColor="text1" w:themeTint="F2"/>
          <w:u w:color="0000E9"/>
        </w:rPr>
        <w:t>9</w:t>
      </w:r>
      <w:r w:rsidR="008533B8" w:rsidRPr="00264FA4">
        <w:rPr>
          <w:rFonts w:ascii="Cambria" w:hAnsi="Cambria" w:cs="Helvetica"/>
          <w:color w:val="0D0D0D" w:themeColor="text1" w:themeTint="F2"/>
          <w:u w:color="0000E9"/>
        </w:rPr>
        <w:t xml:space="preserve">.1 Payments made via an In-App Transaction will be received by AVL. We will hold </w:t>
      </w:r>
      <w:r w:rsidR="003F57B3" w:rsidRPr="00264FA4">
        <w:rPr>
          <w:rFonts w:ascii="Cambria" w:hAnsi="Cambria" w:cs="Helvetica"/>
          <w:color w:val="0D0D0D" w:themeColor="text1" w:themeTint="F2"/>
          <w:u w:color="0000E9"/>
        </w:rPr>
        <w:t>the amount received</w:t>
      </w:r>
      <w:r w:rsidR="008533B8" w:rsidRPr="00264FA4">
        <w:rPr>
          <w:rFonts w:ascii="Cambria" w:hAnsi="Cambria" w:cs="Helvetica"/>
          <w:color w:val="0D0D0D" w:themeColor="text1" w:themeTint="F2"/>
          <w:u w:color="0000E9"/>
        </w:rPr>
        <w:t xml:space="preserve"> </w:t>
      </w:r>
      <w:r w:rsidR="003F57B3" w:rsidRPr="00264FA4">
        <w:rPr>
          <w:rFonts w:ascii="Cambria" w:hAnsi="Cambria" w:cs="Helvetica"/>
          <w:color w:val="0D0D0D" w:themeColor="text1" w:themeTint="F2"/>
          <w:u w:color="0000E9"/>
        </w:rPr>
        <w:t xml:space="preserve">from the buyer </w:t>
      </w:r>
      <w:r w:rsidR="005C0F5E" w:rsidRPr="00264FA4">
        <w:rPr>
          <w:rFonts w:ascii="Cambria" w:hAnsi="Cambria" w:cs="Helvetica"/>
          <w:color w:val="0D0D0D" w:themeColor="text1" w:themeTint="F2"/>
          <w:u w:color="0000E9"/>
        </w:rPr>
        <w:t xml:space="preserve">until the expiry of the </w:t>
      </w:r>
      <w:r w:rsidR="008533B8" w:rsidRPr="00264FA4">
        <w:rPr>
          <w:rFonts w:ascii="Cambria" w:hAnsi="Cambria" w:cs="Helvetica"/>
          <w:color w:val="0D0D0D" w:themeColor="text1" w:themeTint="F2"/>
          <w:u w:color="0000E9"/>
        </w:rPr>
        <w:t>period of 48 hours commencing from the start time of the even</w:t>
      </w:r>
      <w:r w:rsidR="00097D35" w:rsidRPr="00264FA4">
        <w:rPr>
          <w:rFonts w:ascii="Cambria" w:hAnsi="Cambria" w:cs="Helvetica"/>
          <w:color w:val="0D0D0D" w:themeColor="text1" w:themeTint="F2"/>
          <w:u w:color="0000E9"/>
        </w:rPr>
        <w:t>t for which a Sale Item</w:t>
      </w:r>
      <w:r w:rsidR="008533B8" w:rsidRPr="00264FA4">
        <w:rPr>
          <w:rFonts w:ascii="Cambria" w:hAnsi="Cambria" w:cs="Helvetica"/>
          <w:color w:val="0D0D0D" w:themeColor="text1" w:themeTint="F2"/>
          <w:u w:color="0000E9"/>
        </w:rPr>
        <w:t xml:space="preserve"> has been purchased</w:t>
      </w:r>
      <w:r w:rsidR="00417811" w:rsidRPr="00264FA4">
        <w:rPr>
          <w:rFonts w:ascii="Cambria" w:hAnsi="Cambria" w:cs="Helvetica"/>
          <w:color w:val="0D0D0D" w:themeColor="text1" w:themeTint="F2"/>
          <w:u w:color="0000E9"/>
        </w:rPr>
        <w:t xml:space="preserve"> (the “</w:t>
      </w:r>
      <w:r w:rsidR="00417811" w:rsidRPr="00264FA4">
        <w:rPr>
          <w:rFonts w:ascii="Cambria" w:hAnsi="Cambria" w:cs="Helvetica"/>
          <w:b/>
          <w:color w:val="0D0D0D" w:themeColor="text1" w:themeTint="F2"/>
          <w:u w:color="0000E9"/>
        </w:rPr>
        <w:t>Challenge Period</w:t>
      </w:r>
      <w:r w:rsidR="00417811" w:rsidRPr="00264FA4">
        <w:rPr>
          <w:rFonts w:ascii="Cambria" w:hAnsi="Cambria" w:cs="Helvetica"/>
          <w:color w:val="0D0D0D" w:themeColor="text1" w:themeTint="F2"/>
          <w:u w:color="0000E9"/>
        </w:rPr>
        <w:t>”)</w:t>
      </w:r>
      <w:r w:rsidR="008533B8" w:rsidRPr="00264FA4">
        <w:rPr>
          <w:rFonts w:ascii="Cambria" w:hAnsi="Cambria" w:cs="Helvetica"/>
          <w:color w:val="0D0D0D" w:themeColor="text1" w:themeTint="F2"/>
          <w:u w:color="0000E9"/>
        </w:rPr>
        <w:t xml:space="preserve">. </w:t>
      </w:r>
      <w:proofErr w:type="gramStart"/>
      <w:r w:rsidR="00097D35" w:rsidRPr="00264FA4">
        <w:rPr>
          <w:rFonts w:ascii="Cambria" w:hAnsi="Cambria" w:cs="Helvetica"/>
          <w:color w:val="0D0D0D" w:themeColor="text1" w:themeTint="F2"/>
          <w:u w:color="0000E9"/>
        </w:rPr>
        <w:t>After th</w:t>
      </w:r>
      <w:r w:rsidR="003F57B3" w:rsidRPr="00264FA4">
        <w:rPr>
          <w:rFonts w:ascii="Cambria" w:hAnsi="Cambria" w:cs="Helvetica"/>
          <w:color w:val="0D0D0D" w:themeColor="text1" w:themeTint="F2"/>
          <w:u w:color="0000E9"/>
        </w:rPr>
        <w:t xml:space="preserve">e expiry of the </w:t>
      </w:r>
      <w:r w:rsidR="00376A88" w:rsidRPr="00264FA4">
        <w:rPr>
          <w:rFonts w:ascii="Cambria" w:hAnsi="Cambria" w:cs="Helvetica"/>
          <w:color w:val="0D0D0D" w:themeColor="text1" w:themeTint="F2"/>
          <w:u w:color="0000E9"/>
        </w:rPr>
        <w:t>Challenge Period</w:t>
      </w:r>
      <w:r w:rsidR="00097D35" w:rsidRPr="00264FA4">
        <w:rPr>
          <w:rFonts w:ascii="Cambria" w:hAnsi="Cambria" w:cs="Helvetica"/>
          <w:color w:val="0D0D0D" w:themeColor="text1" w:themeTint="F2"/>
          <w:u w:color="0000E9"/>
        </w:rPr>
        <w:t xml:space="preserve">, the payment, </w:t>
      </w:r>
      <w:r w:rsidR="003F57B3" w:rsidRPr="00264FA4">
        <w:rPr>
          <w:rFonts w:ascii="Cambria" w:hAnsi="Cambria" w:cs="Helvetica"/>
          <w:color w:val="0D0D0D" w:themeColor="text1" w:themeTint="F2"/>
          <w:u w:color="0000E9"/>
        </w:rPr>
        <w:t>less</w:t>
      </w:r>
      <w:r w:rsidR="00097D35" w:rsidRPr="00264FA4">
        <w:rPr>
          <w:rFonts w:ascii="Cambria" w:hAnsi="Cambria" w:cs="Helvetica"/>
          <w:color w:val="0D0D0D" w:themeColor="text1" w:themeTint="F2"/>
          <w:u w:color="0000E9"/>
        </w:rPr>
        <w:t xml:space="preserve"> any commissions owed to AVL</w:t>
      </w:r>
      <w:r w:rsidR="003F57B3" w:rsidRPr="00264FA4">
        <w:rPr>
          <w:rFonts w:ascii="Cambria" w:hAnsi="Cambria" w:cs="Helvetica"/>
          <w:color w:val="0D0D0D" w:themeColor="text1" w:themeTint="F2"/>
          <w:u w:color="0000E9"/>
        </w:rPr>
        <w:t xml:space="preserve"> where applicable</w:t>
      </w:r>
      <w:r w:rsidR="00097D35" w:rsidRPr="00264FA4">
        <w:rPr>
          <w:rFonts w:ascii="Cambria" w:hAnsi="Cambria" w:cs="Helvetica"/>
          <w:color w:val="0D0D0D" w:themeColor="text1" w:themeTint="F2"/>
          <w:u w:color="0000E9"/>
        </w:rPr>
        <w:t>,</w:t>
      </w:r>
      <w:r w:rsidR="008533B8" w:rsidRPr="00264FA4">
        <w:rPr>
          <w:rFonts w:ascii="Cambria" w:hAnsi="Cambria" w:cs="Helvetica"/>
          <w:color w:val="0D0D0D" w:themeColor="text1" w:themeTint="F2"/>
          <w:u w:color="0000E9"/>
        </w:rPr>
        <w:t xml:space="preserve"> will be transferred to the seller</w:t>
      </w:r>
      <w:r w:rsidR="002B1C80" w:rsidRPr="00264FA4">
        <w:rPr>
          <w:rFonts w:ascii="Cambria" w:hAnsi="Cambria" w:cs="Helvetica"/>
          <w:color w:val="0D0D0D" w:themeColor="text1" w:themeTint="F2"/>
          <w:u w:color="0000E9"/>
        </w:rPr>
        <w:t xml:space="preserve"> unless there has been a C</w:t>
      </w:r>
      <w:r w:rsidR="0033210E" w:rsidRPr="00264FA4">
        <w:rPr>
          <w:rFonts w:ascii="Cambria" w:hAnsi="Cambria" w:cs="Helvetica"/>
          <w:color w:val="0D0D0D" w:themeColor="text1" w:themeTint="F2"/>
          <w:u w:color="0000E9"/>
        </w:rPr>
        <w:t xml:space="preserve">hallenge (as defined in clause </w:t>
      </w:r>
      <w:r w:rsidR="00F4436F" w:rsidRPr="00264FA4">
        <w:rPr>
          <w:rFonts w:ascii="Cambria" w:hAnsi="Cambria" w:cs="Helvetica"/>
          <w:color w:val="0D0D0D" w:themeColor="text1" w:themeTint="F2"/>
          <w:u w:color="0000E9"/>
        </w:rPr>
        <w:t>9</w:t>
      </w:r>
      <w:r w:rsidR="002B1C80" w:rsidRPr="00264FA4">
        <w:rPr>
          <w:rFonts w:ascii="Cambria" w:hAnsi="Cambria" w:cs="Helvetica"/>
          <w:color w:val="0D0D0D" w:themeColor="text1" w:themeTint="F2"/>
          <w:u w:color="0000E9"/>
        </w:rPr>
        <w:t>.4) by the buyer</w:t>
      </w:r>
      <w:proofErr w:type="gramEnd"/>
      <w:r w:rsidR="008533B8" w:rsidRPr="00264FA4">
        <w:rPr>
          <w:rFonts w:ascii="Cambria" w:hAnsi="Cambria" w:cs="Helvetica"/>
          <w:color w:val="0D0D0D" w:themeColor="text1" w:themeTint="F2"/>
          <w:u w:color="0000E9"/>
        </w:rPr>
        <w:t xml:space="preserve">. </w:t>
      </w:r>
    </w:p>
    <w:p w14:paraId="03D50C74" w14:textId="77777777" w:rsidR="008533B8" w:rsidRPr="00264FA4" w:rsidRDefault="008533B8" w:rsidP="00674CC1">
      <w:pPr>
        <w:pStyle w:val="ListParagraph"/>
        <w:widowControl w:val="0"/>
        <w:tabs>
          <w:tab w:val="left" w:pos="220"/>
          <w:tab w:val="left" w:pos="720"/>
        </w:tabs>
        <w:autoSpaceDE w:val="0"/>
        <w:autoSpaceDN w:val="0"/>
        <w:adjustRightInd w:val="0"/>
        <w:ind w:left="0"/>
        <w:jc w:val="both"/>
        <w:rPr>
          <w:rFonts w:ascii="Cambria" w:hAnsi="Cambria" w:cs="Helvetica"/>
          <w:color w:val="0D0D0D" w:themeColor="text1" w:themeTint="F2"/>
          <w:u w:color="0000E9"/>
        </w:rPr>
      </w:pPr>
    </w:p>
    <w:p w14:paraId="5ABF5BFD" w14:textId="7362DDBA" w:rsidR="00D862AF" w:rsidRPr="00264FA4" w:rsidRDefault="00582BCD" w:rsidP="00D862AF">
      <w:pPr>
        <w:pStyle w:val="ListParagraph"/>
        <w:widowControl w:val="0"/>
        <w:tabs>
          <w:tab w:val="left" w:pos="220"/>
          <w:tab w:val="left" w:pos="720"/>
        </w:tabs>
        <w:autoSpaceDE w:val="0"/>
        <w:autoSpaceDN w:val="0"/>
        <w:adjustRightInd w:val="0"/>
        <w:ind w:left="0"/>
        <w:jc w:val="both"/>
        <w:rPr>
          <w:rFonts w:ascii="Cambria" w:hAnsi="Cambria" w:cs="Helvetica"/>
          <w:color w:val="0D0D0D" w:themeColor="text1" w:themeTint="F2"/>
          <w:u w:color="0000E9"/>
        </w:rPr>
      </w:pPr>
      <w:proofErr w:type="gramStart"/>
      <w:r w:rsidRPr="00264FA4">
        <w:rPr>
          <w:rFonts w:ascii="Cambria" w:hAnsi="Cambria" w:cs="Helvetica"/>
          <w:color w:val="0D0D0D" w:themeColor="text1" w:themeTint="F2"/>
          <w:u w:color="0000E9"/>
        </w:rPr>
        <w:t>9</w:t>
      </w:r>
      <w:r w:rsidR="008533B8" w:rsidRPr="00264FA4">
        <w:rPr>
          <w:rFonts w:ascii="Cambria" w:hAnsi="Cambria" w:cs="Helvetica"/>
          <w:color w:val="0D0D0D" w:themeColor="text1" w:themeTint="F2"/>
          <w:u w:color="0000E9"/>
        </w:rPr>
        <w:t xml:space="preserve">.2 </w:t>
      </w:r>
      <w:r w:rsidR="00D862AF" w:rsidRPr="00264FA4">
        <w:rPr>
          <w:rFonts w:ascii="Cambria" w:hAnsi="Cambria" w:cs="Helvetica"/>
          <w:color w:val="0D0D0D" w:themeColor="text1" w:themeTint="F2"/>
          <w:u w:color="0000E9"/>
        </w:rPr>
        <w:t>You acknowledge that payment processing services are provided by a third party, Pay</w:t>
      </w:r>
      <w:ins w:id="0" w:author="Austin" w:date="2015-02-27T09:50:00Z">
        <w:r w:rsidR="0020616B">
          <w:rPr>
            <w:rFonts w:ascii="Cambria" w:hAnsi="Cambria" w:cs="Helvetica"/>
            <w:color w:val="0D0D0D" w:themeColor="text1" w:themeTint="F2"/>
            <w:u w:color="0000E9"/>
          </w:rPr>
          <w:t>P</w:t>
        </w:r>
      </w:ins>
      <w:del w:id="1" w:author="Austin" w:date="2015-02-27T09:50:00Z">
        <w:r w:rsidR="00D862AF" w:rsidRPr="00264FA4" w:rsidDel="0020616B">
          <w:rPr>
            <w:rFonts w:ascii="Cambria" w:hAnsi="Cambria" w:cs="Helvetica"/>
            <w:color w:val="0D0D0D" w:themeColor="text1" w:themeTint="F2"/>
            <w:u w:color="0000E9"/>
          </w:rPr>
          <w:delText>p</w:delText>
        </w:r>
      </w:del>
      <w:r w:rsidR="00D862AF" w:rsidRPr="00264FA4">
        <w:rPr>
          <w:rFonts w:ascii="Cambria" w:hAnsi="Cambria" w:cs="Helvetica"/>
          <w:color w:val="0D0D0D" w:themeColor="text1" w:themeTint="F2"/>
          <w:u w:color="0000E9"/>
        </w:rPr>
        <w:t>al</w:t>
      </w:r>
      <w:proofErr w:type="gramEnd"/>
      <w:r w:rsidR="00D862AF" w:rsidRPr="00264FA4">
        <w:rPr>
          <w:rFonts w:ascii="Cambria" w:hAnsi="Cambria" w:cs="Helvetica"/>
          <w:color w:val="0D0D0D" w:themeColor="text1" w:themeTint="F2"/>
          <w:u w:color="0000E9"/>
        </w:rPr>
        <w:t xml:space="preserve">. You warrant that you have appropriate authority to use the payment card </w:t>
      </w:r>
      <w:proofErr w:type="gramStart"/>
      <w:r w:rsidR="00D862AF" w:rsidRPr="00264FA4">
        <w:rPr>
          <w:rFonts w:ascii="Cambria" w:hAnsi="Cambria" w:cs="Helvetica"/>
          <w:color w:val="0D0D0D" w:themeColor="text1" w:themeTint="F2"/>
          <w:u w:color="0000E9"/>
        </w:rPr>
        <w:t>details which</w:t>
      </w:r>
      <w:proofErr w:type="gramEnd"/>
      <w:r w:rsidR="00D862AF" w:rsidRPr="00264FA4">
        <w:rPr>
          <w:rFonts w:ascii="Cambria" w:hAnsi="Cambria" w:cs="Helvetica"/>
          <w:color w:val="0D0D0D" w:themeColor="text1" w:themeTint="F2"/>
          <w:u w:color="0000E9"/>
        </w:rPr>
        <w:t xml:space="preserve"> you input. By inputting your debit or credit card information, you agree to use of that information by Pay</w:t>
      </w:r>
      <w:ins w:id="2" w:author="Austin" w:date="2015-02-27T09:50:00Z">
        <w:r w:rsidR="0020616B">
          <w:rPr>
            <w:rFonts w:ascii="Cambria" w:hAnsi="Cambria" w:cs="Helvetica"/>
            <w:color w:val="0D0D0D" w:themeColor="text1" w:themeTint="F2"/>
            <w:u w:color="0000E9"/>
          </w:rPr>
          <w:t>P</w:t>
        </w:r>
      </w:ins>
      <w:del w:id="3" w:author="Austin" w:date="2015-02-27T09:50:00Z">
        <w:r w:rsidR="00D862AF" w:rsidRPr="00264FA4" w:rsidDel="0020616B">
          <w:rPr>
            <w:rFonts w:ascii="Cambria" w:hAnsi="Cambria" w:cs="Helvetica"/>
            <w:color w:val="0D0D0D" w:themeColor="text1" w:themeTint="F2"/>
            <w:u w:color="0000E9"/>
          </w:rPr>
          <w:delText>p</w:delText>
        </w:r>
      </w:del>
      <w:r w:rsidR="00D862AF" w:rsidRPr="00264FA4">
        <w:rPr>
          <w:rFonts w:ascii="Cambria" w:hAnsi="Cambria" w:cs="Helvetica"/>
          <w:color w:val="0D0D0D" w:themeColor="text1" w:themeTint="F2"/>
          <w:u w:color="0000E9"/>
        </w:rPr>
        <w:t xml:space="preserve">al for the purpose of processing your payment. </w:t>
      </w:r>
    </w:p>
    <w:p w14:paraId="7A38E1A8" w14:textId="77777777" w:rsidR="00D862AF" w:rsidRPr="00264FA4" w:rsidRDefault="00D862AF" w:rsidP="00D862AF">
      <w:pPr>
        <w:pStyle w:val="ListParagraph"/>
        <w:widowControl w:val="0"/>
        <w:tabs>
          <w:tab w:val="left" w:pos="220"/>
          <w:tab w:val="left" w:pos="720"/>
        </w:tabs>
        <w:autoSpaceDE w:val="0"/>
        <w:autoSpaceDN w:val="0"/>
        <w:adjustRightInd w:val="0"/>
        <w:ind w:left="0"/>
        <w:jc w:val="both"/>
        <w:rPr>
          <w:rFonts w:ascii="Cambria" w:hAnsi="Cambria" w:cs="Helvetica"/>
          <w:color w:val="0D0D0D" w:themeColor="text1" w:themeTint="F2"/>
          <w:u w:color="0000E9"/>
        </w:rPr>
      </w:pPr>
    </w:p>
    <w:p w14:paraId="7335E7AF" w14:textId="32E12C98" w:rsidR="00D862AF" w:rsidRPr="00264FA4" w:rsidRDefault="00582BCD" w:rsidP="00D862AF">
      <w:pPr>
        <w:pStyle w:val="ListParagraph"/>
        <w:widowControl w:val="0"/>
        <w:tabs>
          <w:tab w:val="left" w:pos="220"/>
          <w:tab w:val="left" w:pos="720"/>
        </w:tabs>
        <w:autoSpaceDE w:val="0"/>
        <w:autoSpaceDN w:val="0"/>
        <w:adjustRightInd w:val="0"/>
        <w:ind w:left="0"/>
        <w:jc w:val="both"/>
        <w:rPr>
          <w:rFonts w:ascii="Cambria" w:hAnsi="Cambria" w:cs="Helvetica"/>
          <w:color w:val="0D0D0D" w:themeColor="text1" w:themeTint="F2"/>
          <w:u w:color="0000E9"/>
        </w:rPr>
      </w:pPr>
      <w:r w:rsidRPr="00264FA4">
        <w:rPr>
          <w:rFonts w:ascii="Cambria" w:hAnsi="Cambria" w:cs="Helvetica"/>
          <w:color w:val="0D0D0D" w:themeColor="text1" w:themeTint="F2"/>
          <w:u w:color="0000E9"/>
        </w:rPr>
        <w:t>9</w:t>
      </w:r>
      <w:r w:rsidR="00D862AF" w:rsidRPr="00264FA4">
        <w:rPr>
          <w:rFonts w:ascii="Cambria" w:hAnsi="Cambria" w:cs="Helvetica"/>
          <w:color w:val="0D0D0D" w:themeColor="text1" w:themeTint="F2"/>
          <w:u w:color="0000E9"/>
        </w:rPr>
        <w:t>.3 Your card details will be stored securely by Pay</w:t>
      </w:r>
      <w:ins w:id="4" w:author="Austin" w:date="2015-02-27T09:50:00Z">
        <w:r w:rsidR="0020616B">
          <w:rPr>
            <w:rFonts w:ascii="Cambria" w:hAnsi="Cambria" w:cs="Helvetica"/>
            <w:color w:val="0D0D0D" w:themeColor="text1" w:themeTint="F2"/>
            <w:u w:color="0000E9"/>
          </w:rPr>
          <w:t>P</w:t>
        </w:r>
      </w:ins>
      <w:del w:id="5" w:author="Austin" w:date="2015-02-27T09:50:00Z">
        <w:r w:rsidR="00D862AF" w:rsidRPr="00264FA4" w:rsidDel="0020616B">
          <w:rPr>
            <w:rFonts w:ascii="Cambria" w:hAnsi="Cambria" w:cs="Helvetica"/>
            <w:color w:val="0D0D0D" w:themeColor="text1" w:themeTint="F2"/>
            <w:u w:color="0000E9"/>
          </w:rPr>
          <w:delText>p</w:delText>
        </w:r>
      </w:del>
      <w:r w:rsidR="00D862AF" w:rsidRPr="00264FA4">
        <w:rPr>
          <w:rFonts w:ascii="Cambria" w:hAnsi="Cambria" w:cs="Helvetica"/>
          <w:color w:val="0D0D0D" w:themeColor="text1" w:themeTint="F2"/>
          <w:u w:color="0000E9"/>
        </w:rPr>
        <w:t xml:space="preserve">al. AVL does not store your payment card details on its systems, nor does AVL share your personal details with third parties, save as set out in our </w:t>
      </w:r>
      <w:r w:rsidR="00D862AF" w:rsidRPr="00264FA4">
        <w:rPr>
          <w:rFonts w:ascii="Cambria" w:hAnsi="Cambria" w:cs="Helvetica"/>
          <w:color w:val="0D0D0D" w:themeColor="text1" w:themeTint="F2"/>
          <w:u w:val="single"/>
        </w:rPr>
        <w:t>Privacy Policy</w:t>
      </w:r>
      <w:r w:rsidR="00D862AF" w:rsidRPr="00264FA4">
        <w:rPr>
          <w:rFonts w:ascii="Cambria" w:hAnsi="Cambria" w:cs="Helvetica"/>
          <w:color w:val="0D0D0D" w:themeColor="text1" w:themeTint="F2"/>
          <w:u w:color="0000E9"/>
        </w:rPr>
        <w:t xml:space="preserve">.  </w:t>
      </w:r>
    </w:p>
    <w:p w14:paraId="0F655440" w14:textId="77777777" w:rsidR="007B7ECB" w:rsidRPr="00264FA4" w:rsidRDefault="007B7ECB" w:rsidP="008533B8">
      <w:pPr>
        <w:pStyle w:val="ListParagraph"/>
        <w:widowControl w:val="0"/>
        <w:tabs>
          <w:tab w:val="left" w:pos="220"/>
          <w:tab w:val="left" w:pos="720"/>
        </w:tabs>
        <w:autoSpaceDE w:val="0"/>
        <w:autoSpaceDN w:val="0"/>
        <w:adjustRightInd w:val="0"/>
        <w:ind w:left="0"/>
        <w:jc w:val="both"/>
        <w:rPr>
          <w:rFonts w:ascii="Cambria" w:hAnsi="Cambria" w:cs="Helvetica"/>
          <w:color w:val="0D0D0D" w:themeColor="text1" w:themeTint="F2"/>
          <w:u w:color="0000E9"/>
        </w:rPr>
      </w:pPr>
    </w:p>
    <w:p w14:paraId="2C07CF6F" w14:textId="0B987351" w:rsidR="008533B8" w:rsidRPr="00264FA4" w:rsidRDefault="00582BCD" w:rsidP="008533B8">
      <w:pPr>
        <w:pStyle w:val="ListParagraph"/>
        <w:widowControl w:val="0"/>
        <w:tabs>
          <w:tab w:val="left" w:pos="220"/>
          <w:tab w:val="left" w:pos="720"/>
        </w:tabs>
        <w:autoSpaceDE w:val="0"/>
        <w:autoSpaceDN w:val="0"/>
        <w:adjustRightInd w:val="0"/>
        <w:ind w:left="0"/>
        <w:jc w:val="both"/>
        <w:rPr>
          <w:rFonts w:ascii="Cambria" w:hAnsi="Cambria" w:cs="Helvetica"/>
          <w:color w:val="0D0D0D" w:themeColor="text1" w:themeTint="F2"/>
          <w:u w:color="0000E9"/>
        </w:rPr>
      </w:pPr>
      <w:r w:rsidRPr="00264FA4">
        <w:rPr>
          <w:rFonts w:ascii="Cambria" w:hAnsi="Cambria" w:cs="Helvetica"/>
          <w:color w:val="0D0D0D" w:themeColor="text1" w:themeTint="F2"/>
          <w:u w:color="0000E9"/>
        </w:rPr>
        <w:t>9</w:t>
      </w:r>
      <w:r w:rsidR="00D862AF" w:rsidRPr="00264FA4">
        <w:rPr>
          <w:rFonts w:ascii="Cambria" w:hAnsi="Cambria" w:cs="Helvetica"/>
          <w:color w:val="0D0D0D" w:themeColor="text1" w:themeTint="F2"/>
          <w:u w:color="0000E9"/>
        </w:rPr>
        <w:t xml:space="preserve">.4 </w:t>
      </w:r>
      <w:r w:rsidR="008533B8" w:rsidRPr="00264FA4">
        <w:rPr>
          <w:rFonts w:ascii="Cambria" w:hAnsi="Cambria" w:cs="Helvetica"/>
          <w:color w:val="0D0D0D" w:themeColor="text1" w:themeTint="F2"/>
          <w:u w:color="0000E9"/>
        </w:rPr>
        <w:t>If the</w:t>
      </w:r>
      <w:r w:rsidR="009F06ED" w:rsidRPr="00264FA4">
        <w:rPr>
          <w:rFonts w:ascii="Cambria" w:hAnsi="Cambria" w:cs="Helvetica"/>
          <w:color w:val="0D0D0D" w:themeColor="text1" w:themeTint="F2"/>
          <w:u w:color="0000E9"/>
        </w:rPr>
        <w:t xml:space="preserve"> buyer is unhappy </w:t>
      </w:r>
      <w:r w:rsidR="008533B8" w:rsidRPr="00264FA4">
        <w:rPr>
          <w:rFonts w:ascii="Cambria" w:hAnsi="Cambria" w:cs="Helvetica"/>
          <w:color w:val="0D0D0D" w:themeColor="text1" w:themeTint="F2"/>
          <w:u w:color="0000E9"/>
        </w:rPr>
        <w:t>with the Sale Item</w:t>
      </w:r>
      <w:r w:rsidR="00D862AF" w:rsidRPr="00264FA4">
        <w:rPr>
          <w:rFonts w:ascii="Cambria" w:hAnsi="Cambria" w:cs="Helvetica"/>
          <w:color w:val="0D0D0D" w:themeColor="text1" w:themeTint="F2"/>
          <w:u w:color="0000E9"/>
        </w:rPr>
        <w:t xml:space="preserve"> for any reason</w:t>
      </w:r>
      <w:r w:rsidR="008533B8" w:rsidRPr="00264FA4">
        <w:rPr>
          <w:rFonts w:ascii="Cambria" w:hAnsi="Cambria" w:cs="Helvetica"/>
          <w:color w:val="0D0D0D" w:themeColor="text1" w:themeTint="F2"/>
          <w:u w:color="0000E9"/>
        </w:rPr>
        <w:t xml:space="preserve">, </w:t>
      </w:r>
      <w:r w:rsidR="009F06ED" w:rsidRPr="00264FA4">
        <w:rPr>
          <w:rFonts w:ascii="Cambria" w:hAnsi="Cambria" w:cs="Helvetica"/>
          <w:color w:val="0D0D0D" w:themeColor="text1" w:themeTint="F2"/>
          <w:u w:color="0000E9"/>
        </w:rPr>
        <w:t>including</w:t>
      </w:r>
      <w:r w:rsidR="00D862AF" w:rsidRPr="00264FA4">
        <w:rPr>
          <w:rFonts w:ascii="Cambria" w:hAnsi="Cambria" w:cs="Helvetica"/>
          <w:color w:val="0D0D0D" w:themeColor="text1" w:themeTint="F2"/>
          <w:u w:color="0000E9"/>
        </w:rPr>
        <w:t>,</w:t>
      </w:r>
      <w:r w:rsidR="009F06ED" w:rsidRPr="00264FA4">
        <w:rPr>
          <w:rFonts w:ascii="Cambria" w:hAnsi="Cambria" w:cs="Helvetica"/>
          <w:color w:val="0D0D0D" w:themeColor="text1" w:themeTint="F2"/>
          <w:u w:color="0000E9"/>
        </w:rPr>
        <w:t xml:space="preserve"> without limitation</w:t>
      </w:r>
      <w:r w:rsidR="00D862AF" w:rsidRPr="00264FA4">
        <w:rPr>
          <w:rFonts w:ascii="Cambria" w:hAnsi="Cambria" w:cs="Helvetica"/>
          <w:color w:val="0D0D0D" w:themeColor="text1" w:themeTint="F2"/>
          <w:u w:color="0000E9"/>
        </w:rPr>
        <w:t>,</w:t>
      </w:r>
      <w:r w:rsidR="009F06ED" w:rsidRPr="00264FA4">
        <w:rPr>
          <w:rFonts w:ascii="Cambria" w:hAnsi="Cambria" w:cs="Helvetica"/>
          <w:color w:val="0D0D0D" w:themeColor="text1" w:themeTint="F2"/>
          <w:u w:color="0000E9"/>
        </w:rPr>
        <w:t xml:space="preserve"> because</w:t>
      </w:r>
      <w:r w:rsidR="008533B8" w:rsidRPr="00264FA4">
        <w:rPr>
          <w:rFonts w:ascii="Cambria" w:hAnsi="Cambria" w:cs="Helvetica"/>
          <w:color w:val="0D0D0D" w:themeColor="text1" w:themeTint="F2"/>
          <w:u w:color="0000E9"/>
        </w:rPr>
        <w:t xml:space="preserve"> the Sale Item </w:t>
      </w:r>
      <w:r w:rsidR="009F06ED" w:rsidRPr="00264FA4">
        <w:rPr>
          <w:rFonts w:ascii="Cambria" w:hAnsi="Cambria" w:cs="Helvetica"/>
          <w:color w:val="0D0D0D" w:themeColor="text1" w:themeTint="F2"/>
          <w:u w:color="0000E9"/>
        </w:rPr>
        <w:t xml:space="preserve">is </w:t>
      </w:r>
      <w:r w:rsidR="008533B8" w:rsidRPr="00264FA4">
        <w:rPr>
          <w:rFonts w:ascii="Cambria" w:hAnsi="Cambria" w:cs="Helvetica"/>
          <w:color w:val="0D0D0D" w:themeColor="text1" w:themeTint="F2"/>
          <w:u w:color="0000E9"/>
        </w:rPr>
        <w:t>not delivered</w:t>
      </w:r>
      <w:r w:rsidR="00417811" w:rsidRPr="00264FA4">
        <w:rPr>
          <w:rFonts w:ascii="Cambria" w:hAnsi="Cambria" w:cs="Helvetica"/>
          <w:color w:val="0D0D0D" w:themeColor="text1" w:themeTint="F2"/>
          <w:u w:color="0000E9"/>
        </w:rPr>
        <w:t xml:space="preserve"> on time</w:t>
      </w:r>
      <w:r w:rsidR="008533B8" w:rsidRPr="00264FA4">
        <w:rPr>
          <w:rFonts w:ascii="Cambria" w:hAnsi="Cambria" w:cs="Helvetica"/>
          <w:color w:val="0D0D0D" w:themeColor="text1" w:themeTint="F2"/>
          <w:u w:color="0000E9"/>
        </w:rPr>
        <w:t xml:space="preserve"> or </w:t>
      </w:r>
      <w:r w:rsidR="009F06ED" w:rsidRPr="00264FA4">
        <w:rPr>
          <w:rFonts w:ascii="Cambria" w:hAnsi="Cambria" w:cs="Helvetica"/>
          <w:color w:val="0D0D0D" w:themeColor="text1" w:themeTint="F2"/>
          <w:u w:color="0000E9"/>
        </w:rPr>
        <w:t>the buyer reasonably suspects</w:t>
      </w:r>
      <w:r w:rsidR="008533B8" w:rsidRPr="00264FA4">
        <w:rPr>
          <w:rFonts w:ascii="Cambria" w:hAnsi="Cambria" w:cs="Helvetica"/>
          <w:color w:val="0D0D0D" w:themeColor="text1" w:themeTint="F2"/>
          <w:u w:color="0000E9"/>
        </w:rPr>
        <w:t xml:space="preserve"> that the Sale Item is fr</w:t>
      </w:r>
      <w:r w:rsidR="00417811" w:rsidRPr="00264FA4">
        <w:rPr>
          <w:rFonts w:ascii="Cambria" w:hAnsi="Cambria" w:cs="Helvetica"/>
          <w:color w:val="0D0D0D" w:themeColor="text1" w:themeTint="F2"/>
          <w:u w:color="0000E9"/>
        </w:rPr>
        <w:t>audulent, the buyer must inform</w:t>
      </w:r>
      <w:r w:rsidR="008533B8" w:rsidRPr="00264FA4">
        <w:rPr>
          <w:rFonts w:ascii="Cambria" w:hAnsi="Cambria" w:cs="Helvetica"/>
          <w:color w:val="0D0D0D" w:themeColor="text1" w:themeTint="F2"/>
          <w:u w:color="0000E9"/>
        </w:rPr>
        <w:t xml:space="preserve"> AVL</w:t>
      </w:r>
      <w:r w:rsidR="00CD7C29" w:rsidRPr="00264FA4">
        <w:rPr>
          <w:rFonts w:ascii="Cambria" w:hAnsi="Cambria" w:cs="Helvetica"/>
          <w:color w:val="0D0D0D" w:themeColor="text1" w:themeTint="F2"/>
          <w:u w:color="0000E9"/>
        </w:rPr>
        <w:t xml:space="preserve"> by emailing report@dingoapp.co.uk</w:t>
      </w:r>
      <w:r w:rsidR="004E3284" w:rsidRPr="00264FA4">
        <w:rPr>
          <w:rFonts w:ascii="Cambria" w:hAnsi="Cambria" w:cs="Helvetica"/>
          <w:color w:val="0D0D0D" w:themeColor="text1" w:themeTint="F2"/>
          <w:u w:color="0000E9"/>
        </w:rPr>
        <w:t xml:space="preserve"> (a “</w:t>
      </w:r>
      <w:r w:rsidR="004E3284" w:rsidRPr="00264FA4">
        <w:rPr>
          <w:rFonts w:ascii="Cambria" w:hAnsi="Cambria" w:cs="Helvetica"/>
          <w:b/>
          <w:color w:val="0D0D0D" w:themeColor="text1" w:themeTint="F2"/>
          <w:u w:color="0000E9"/>
        </w:rPr>
        <w:t>Challenge</w:t>
      </w:r>
      <w:r w:rsidR="004E3284" w:rsidRPr="00264FA4">
        <w:rPr>
          <w:rFonts w:ascii="Cambria" w:hAnsi="Cambria" w:cs="Helvetica"/>
          <w:color w:val="0D0D0D" w:themeColor="text1" w:themeTint="F2"/>
          <w:u w:color="0000E9"/>
        </w:rPr>
        <w:t>”)</w:t>
      </w:r>
      <w:r w:rsidR="00417811" w:rsidRPr="00264FA4">
        <w:rPr>
          <w:rFonts w:ascii="Cambria" w:hAnsi="Cambria" w:cs="Helvetica"/>
          <w:color w:val="0D0D0D" w:themeColor="text1" w:themeTint="F2"/>
          <w:u w:color="0000E9"/>
        </w:rPr>
        <w:t xml:space="preserve"> immediately and no later than the</w:t>
      </w:r>
      <w:r w:rsidR="009F06ED" w:rsidRPr="00264FA4">
        <w:rPr>
          <w:rFonts w:ascii="Cambria" w:hAnsi="Cambria" w:cs="Helvetica"/>
          <w:color w:val="0D0D0D" w:themeColor="text1" w:themeTint="F2"/>
          <w:u w:color="0000E9"/>
        </w:rPr>
        <w:t xml:space="preserve"> expiry of the</w:t>
      </w:r>
      <w:r w:rsidR="00417811" w:rsidRPr="00264FA4">
        <w:rPr>
          <w:rFonts w:ascii="Cambria" w:hAnsi="Cambria" w:cs="Helvetica"/>
          <w:color w:val="0D0D0D" w:themeColor="text1" w:themeTint="F2"/>
          <w:u w:color="0000E9"/>
        </w:rPr>
        <w:t xml:space="preserve"> Challenge Period.</w:t>
      </w:r>
      <w:r w:rsidR="00F34C57" w:rsidRPr="00264FA4">
        <w:rPr>
          <w:rFonts w:ascii="Cambria" w:hAnsi="Cambria" w:cs="Helvetica"/>
          <w:color w:val="0D0D0D" w:themeColor="text1" w:themeTint="F2"/>
          <w:u w:color="0000E9"/>
        </w:rPr>
        <w:t xml:space="preserve"> AVL will investigate the Challenge</w:t>
      </w:r>
      <w:r w:rsidR="00B94D3E" w:rsidRPr="00264FA4">
        <w:rPr>
          <w:rFonts w:ascii="Cambria" w:hAnsi="Cambria" w:cs="Helvetica"/>
          <w:color w:val="0D0D0D" w:themeColor="text1" w:themeTint="F2"/>
          <w:u w:color="0000E9"/>
        </w:rPr>
        <w:t xml:space="preserve"> in accordance with clause </w:t>
      </w:r>
      <w:r w:rsidR="00F4436F" w:rsidRPr="00264FA4">
        <w:rPr>
          <w:rFonts w:ascii="Cambria" w:hAnsi="Cambria" w:cs="Helvetica"/>
          <w:color w:val="0D0D0D" w:themeColor="text1" w:themeTint="F2"/>
          <w:u w:color="0000E9"/>
        </w:rPr>
        <w:t>9</w:t>
      </w:r>
      <w:r w:rsidR="00F34C57" w:rsidRPr="00264FA4">
        <w:rPr>
          <w:rFonts w:ascii="Cambria" w:hAnsi="Cambria" w:cs="Helvetica"/>
          <w:color w:val="0D0D0D" w:themeColor="text1" w:themeTint="F2"/>
          <w:u w:color="0000E9"/>
        </w:rPr>
        <w:t xml:space="preserve">. </w:t>
      </w:r>
    </w:p>
    <w:p w14:paraId="42ADA6C5" w14:textId="77777777" w:rsidR="008533B8" w:rsidRPr="00264FA4" w:rsidRDefault="008533B8" w:rsidP="008533B8">
      <w:pPr>
        <w:pStyle w:val="ListParagraph"/>
        <w:widowControl w:val="0"/>
        <w:tabs>
          <w:tab w:val="left" w:pos="220"/>
          <w:tab w:val="left" w:pos="720"/>
        </w:tabs>
        <w:autoSpaceDE w:val="0"/>
        <w:autoSpaceDN w:val="0"/>
        <w:adjustRightInd w:val="0"/>
        <w:ind w:left="0"/>
        <w:jc w:val="both"/>
        <w:rPr>
          <w:rFonts w:ascii="Cambria" w:hAnsi="Cambria" w:cs="Helvetica"/>
          <w:color w:val="0D0D0D" w:themeColor="text1" w:themeTint="F2"/>
          <w:u w:color="0000E9"/>
        </w:rPr>
      </w:pPr>
    </w:p>
    <w:p w14:paraId="384BCE30" w14:textId="73CE78C3" w:rsidR="002D6BCF" w:rsidRPr="00264FA4" w:rsidRDefault="00582BCD" w:rsidP="00D862AF">
      <w:pPr>
        <w:pStyle w:val="ListParagraph"/>
        <w:widowControl w:val="0"/>
        <w:tabs>
          <w:tab w:val="left" w:pos="220"/>
          <w:tab w:val="left" w:pos="720"/>
        </w:tabs>
        <w:autoSpaceDE w:val="0"/>
        <w:autoSpaceDN w:val="0"/>
        <w:adjustRightInd w:val="0"/>
        <w:ind w:left="0"/>
        <w:jc w:val="both"/>
        <w:rPr>
          <w:rFonts w:ascii="Cambria" w:hAnsi="Cambria" w:cs="Helvetica"/>
          <w:color w:val="0D0D0D" w:themeColor="text1" w:themeTint="F2"/>
          <w:u w:color="0000E9"/>
        </w:rPr>
      </w:pPr>
      <w:r w:rsidRPr="00264FA4">
        <w:rPr>
          <w:rFonts w:ascii="Cambria" w:hAnsi="Cambria" w:cs="Helvetica"/>
          <w:color w:val="0D0D0D" w:themeColor="text1" w:themeTint="F2"/>
          <w:u w:color="0000E9"/>
        </w:rPr>
        <w:t>9</w:t>
      </w:r>
      <w:r w:rsidR="008533B8" w:rsidRPr="00264FA4">
        <w:rPr>
          <w:rFonts w:ascii="Cambria" w:hAnsi="Cambria" w:cs="Helvetica"/>
          <w:color w:val="0D0D0D" w:themeColor="text1" w:themeTint="F2"/>
          <w:u w:color="0000E9"/>
        </w:rPr>
        <w:t>.</w:t>
      </w:r>
      <w:r w:rsidR="00D862AF" w:rsidRPr="00264FA4">
        <w:rPr>
          <w:rFonts w:ascii="Cambria" w:hAnsi="Cambria" w:cs="Helvetica"/>
          <w:color w:val="0D0D0D" w:themeColor="text1" w:themeTint="F2"/>
          <w:u w:color="0000E9"/>
        </w:rPr>
        <w:t>5</w:t>
      </w:r>
      <w:r w:rsidR="008533B8" w:rsidRPr="00264FA4">
        <w:rPr>
          <w:rFonts w:ascii="Cambria" w:hAnsi="Cambria" w:cs="Helvetica"/>
          <w:color w:val="0D0D0D" w:themeColor="text1" w:themeTint="F2"/>
          <w:u w:color="0000E9"/>
        </w:rPr>
        <w:t xml:space="preserve"> If </w:t>
      </w:r>
      <w:r w:rsidR="00D862AF" w:rsidRPr="00264FA4">
        <w:rPr>
          <w:rFonts w:ascii="Cambria" w:hAnsi="Cambria" w:cs="Helvetica"/>
          <w:color w:val="0D0D0D" w:themeColor="text1" w:themeTint="F2"/>
          <w:u w:color="0000E9"/>
        </w:rPr>
        <w:t>the buyer</w:t>
      </w:r>
      <w:r w:rsidR="008533B8" w:rsidRPr="00264FA4">
        <w:rPr>
          <w:rFonts w:ascii="Cambria" w:hAnsi="Cambria" w:cs="Helvetica"/>
          <w:color w:val="0D0D0D" w:themeColor="text1" w:themeTint="F2"/>
          <w:u w:color="0000E9"/>
        </w:rPr>
        <w:t xml:space="preserve"> contacts AVL</w:t>
      </w:r>
      <w:r w:rsidR="00417811" w:rsidRPr="00264FA4">
        <w:rPr>
          <w:rFonts w:ascii="Cambria" w:hAnsi="Cambria" w:cs="Helvetica"/>
          <w:color w:val="0D0D0D" w:themeColor="text1" w:themeTint="F2"/>
          <w:u w:color="0000E9"/>
        </w:rPr>
        <w:t xml:space="preserve"> in relation to a Sale Item</w:t>
      </w:r>
      <w:r w:rsidR="008533B8" w:rsidRPr="00264FA4">
        <w:rPr>
          <w:rFonts w:ascii="Cambria" w:hAnsi="Cambria" w:cs="Helvetica"/>
          <w:color w:val="0D0D0D" w:themeColor="text1" w:themeTint="F2"/>
          <w:u w:color="0000E9"/>
        </w:rPr>
        <w:t xml:space="preserve"> after </w:t>
      </w:r>
      <w:r w:rsidR="00D862AF" w:rsidRPr="00264FA4">
        <w:rPr>
          <w:rFonts w:ascii="Cambria" w:hAnsi="Cambria" w:cs="Helvetica"/>
          <w:color w:val="0D0D0D" w:themeColor="text1" w:themeTint="F2"/>
          <w:u w:color="0000E9"/>
        </w:rPr>
        <w:t xml:space="preserve">the </w:t>
      </w:r>
      <w:r w:rsidR="008533B8" w:rsidRPr="00264FA4">
        <w:rPr>
          <w:rFonts w:ascii="Cambria" w:hAnsi="Cambria" w:cs="Helvetica"/>
          <w:color w:val="0D0D0D" w:themeColor="text1" w:themeTint="F2"/>
          <w:u w:color="0000E9"/>
        </w:rPr>
        <w:t xml:space="preserve">Challenge Period, AVL has </w:t>
      </w:r>
      <w:r w:rsidR="00417811" w:rsidRPr="00264FA4">
        <w:rPr>
          <w:rFonts w:ascii="Cambria" w:hAnsi="Cambria" w:cs="Helvetica"/>
          <w:color w:val="0D0D0D" w:themeColor="text1" w:themeTint="F2"/>
          <w:u w:color="0000E9"/>
        </w:rPr>
        <w:t>neither a requirement nor</w:t>
      </w:r>
      <w:r w:rsidR="008533B8" w:rsidRPr="00264FA4">
        <w:rPr>
          <w:rFonts w:ascii="Cambria" w:hAnsi="Cambria" w:cs="Helvetica"/>
          <w:color w:val="0D0D0D" w:themeColor="text1" w:themeTint="F2"/>
          <w:u w:color="0000E9"/>
        </w:rPr>
        <w:t xml:space="preserve"> obligation whatsoever to </w:t>
      </w:r>
      <w:r w:rsidR="00417811" w:rsidRPr="00264FA4">
        <w:rPr>
          <w:rFonts w:ascii="Cambria" w:hAnsi="Cambria" w:cs="Helvetica"/>
          <w:color w:val="0D0D0D" w:themeColor="text1" w:themeTint="F2"/>
          <w:u w:color="0000E9"/>
        </w:rPr>
        <w:t xml:space="preserve">investigate the </w:t>
      </w:r>
      <w:r w:rsidR="004E3284" w:rsidRPr="00264FA4">
        <w:rPr>
          <w:rFonts w:ascii="Cambria" w:hAnsi="Cambria" w:cs="Helvetica"/>
          <w:color w:val="0D0D0D" w:themeColor="text1" w:themeTint="F2"/>
          <w:u w:color="0000E9"/>
        </w:rPr>
        <w:t>Challenge.</w:t>
      </w:r>
    </w:p>
    <w:p w14:paraId="70DF943D" w14:textId="77777777" w:rsidR="008533B8" w:rsidRPr="00264FA4" w:rsidRDefault="008533B8" w:rsidP="00674CC1">
      <w:pPr>
        <w:pStyle w:val="ListParagraph"/>
        <w:widowControl w:val="0"/>
        <w:tabs>
          <w:tab w:val="left" w:pos="220"/>
          <w:tab w:val="left" w:pos="720"/>
        </w:tabs>
        <w:autoSpaceDE w:val="0"/>
        <w:autoSpaceDN w:val="0"/>
        <w:adjustRightInd w:val="0"/>
        <w:ind w:left="0"/>
        <w:jc w:val="both"/>
        <w:rPr>
          <w:rFonts w:ascii="Cambria" w:hAnsi="Cambria" w:cs="Helvetica"/>
          <w:color w:val="0D0D0D" w:themeColor="text1" w:themeTint="F2"/>
          <w:u w:color="0000E9"/>
        </w:rPr>
      </w:pPr>
    </w:p>
    <w:p w14:paraId="54154FB2" w14:textId="52FBD5C3" w:rsidR="008533B8" w:rsidRPr="00264FA4" w:rsidRDefault="007B7ECB" w:rsidP="00674CC1">
      <w:pPr>
        <w:pStyle w:val="ListParagraph"/>
        <w:widowControl w:val="0"/>
        <w:tabs>
          <w:tab w:val="left" w:pos="220"/>
          <w:tab w:val="left" w:pos="720"/>
        </w:tabs>
        <w:autoSpaceDE w:val="0"/>
        <w:autoSpaceDN w:val="0"/>
        <w:adjustRightInd w:val="0"/>
        <w:ind w:left="0"/>
        <w:jc w:val="both"/>
        <w:rPr>
          <w:rFonts w:ascii="Cambria" w:hAnsi="Cambria" w:cs="Helvetica"/>
          <w:b/>
          <w:color w:val="0D0D0D" w:themeColor="text1" w:themeTint="F2"/>
          <w:u w:color="0000E9"/>
        </w:rPr>
      </w:pPr>
      <w:r w:rsidRPr="00264FA4">
        <w:rPr>
          <w:rFonts w:ascii="Cambria" w:hAnsi="Cambria" w:cs="Helvetica"/>
          <w:b/>
          <w:color w:val="0D0D0D" w:themeColor="text1" w:themeTint="F2"/>
          <w:u w:color="0000E9"/>
        </w:rPr>
        <w:t>1</w:t>
      </w:r>
      <w:r w:rsidR="00582BCD" w:rsidRPr="00264FA4">
        <w:rPr>
          <w:rFonts w:ascii="Cambria" w:hAnsi="Cambria" w:cs="Helvetica"/>
          <w:b/>
          <w:color w:val="0D0D0D" w:themeColor="text1" w:themeTint="F2"/>
          <w:u w:color="0000E9"/>
        </w:rPr>
        <w:t>0</w:t>
      </w:r>
      <w:r w:rsidR="008533B8" w:rsidRPr="00264FA4">
        <w:rPr>
          <w:rFonts w:ascii="Cambria" w:hAnsi="Cambria" w:cs="Helvetica"/>
          <w:b/>
          <w:color w:val="0D0D0D" w:themeColor="text1" w:themeTint="F2"/>
          <w:u w:color="0000E9"/>
        </w:rPr>
        <w:t>. The Dispute Process</w:t>
      </w:r>
    </w:p>
    <w:p w14:paraId="592DB54A" w14:textId="77777777" w:rsidR="00417811" w:rsidRPr="00264FA4" w:rsidRDefault="00417811" w:rsidP="00674CC1">
      <w:pPr>
        <w:pStyle w:val="ListParagraph"/>
        <w:widowControl w:val="0"/>
        <w:tabs>
          <w:tab w:val="left" w:pos="220"/>
          <w:tab w:val="left" w:pos="720"/>
        </w:tabs>
        <w:autoSpaceDE w:val="0"/>
        <w:autoSpaceDN w:val="0"/>
        <w:adjustRightInd w:val="0"/>
        <w:ind w:left="0"/>
        <w:jc w:val="both"/>
        <w:rPr>
          <w:rFonts w:ascii="Cambria" w:hAnsi="Cambria" w:cs="Helvetica"/>
          <w:color w:val="0D0D0D" w:themeColor="text1" w:themeTint="F2"/>
          <w:u w:color="0000E9"/>
        </w:rPr>
      </w:pPr>
    </w:p>
    <w:p w14:paraId="14A090A7" w14:textId="22447CAC" w:rsidR="00F523AE" w:rsidRPr="00264FA4" w:rsidRDefault="007B7ECB" w:rsidP="00674CC1">
      <w:pPr>
        <w:pStyle w:val="ListParagraph"/>
        <w:widowControl w:val="0"/>
        <w:tabs>
          <w:tab w:val="left" w:pos="220"/>
          <w:tab w:val="left" w:pos="720"/>
        </w:tabs>
        <w:autoSpaceDE w:val="0"/>
        <w:autoSpaceDN w:val="0"/>
        <w:adjustRightInd w:val="0"/>
        <w:ind w:left="0"/>
        <w:jc w:val="both"/>
        <w:rPr>
          <w:rFonts w:ascii="Cambria" w:hAnsi="Cambria" w:cs="Helvetica"/>
          <w:color w:val="0D0D0D" w:themeColor="text1" w:themeTint="F2"/>
          <w:u w:color="0000E9"/>
        </w:rPr>
      </w:pPr>
      <w:r w:rsidRPr="00264FA4">
        <w:rPr>
          <w:rFonts w:ascii="Cambria" w:hAnsi="Cambria" w:cs="Helvetica"/>
          <w:color w:val="0D0D0D" w:themeColor="text1" w:themeTint="F2"/>
          <w:u w:color="0000E9"/>
        </w:rPr>
        <w:t>1</w:t>
      </w:r>
      <w:r w:rsidR="00582BCD" w:rsidRPr="00264FA4">
        <w:rPr>
          <w:rFonts w:ascii="Cambria" w:hAnsi="Cambria" w:cs="Helvetica"/>
          <w:color w:val="0D0D0D" w:themeColor="text1" w:themeTint="F2"/>
          <w:u w:color="0000E9"/>
        </w:rPr>
        <w:t>0</w:t>
      </w:r>
      <w:r w:rsidR="00417811" w:rsidRPr="00264FA4">
        <w:rPr>
          <w:rFonts w:ascii="Cambria" w:hAnsi="Cambria" w:cs="Helvetica"/>
          <w:color w:val="0D0D0D" w:themeColor="text1" w:themeTint="F2"/>
          <w:u w:color="0000E9"/>
        </w:rPr>
        <w:t xml:space="preserve">.1 </w:t>
      </w:r>
      <w:r w:rsidR="004E3284" w:rsidRPr="00264FA4">
        <w:rPr>
          <w:rFonts w:ascii="Cambria" w:hAnsi="Cambria" w:cs="Helvetica"/>
          <w:color w:val="0D0D0D" w:themeColor="text1" w:themeTint="F2"/>
          <w:u w:color="0000E9"/>
        </w:rPr>
        <w:t xml:space="preserve">If a Challenge is made within the Challenge Period Dingo will suspend the payment transfer outlined in 9.1 and commence a dispute resolution process (the “Dispute Process”). </w:t>
      </w:r>
    </w:p>
    <w:p w14:paraId="6EDA11C9" w14:textId="77777777" w:rsidR="00F523AE" w:rsidRPr="00264FA4" w:rsidRDefault="00F523AE" w:rsidP="00674CC1">
      <w:pPr>
        <w:pStyle w:val="ListParagraph"/>
        <w:widowControl w:val="0"/>
        <w:tabs>
          <w:tab w:val="left" w:pos="220"/>
          <w:tab w:val="left" w:pos="720"/>
        </w:tabs>
        <w:autoSpaceDE w:val="0"/>
        <w:autoSpaceDN w:val="0"/>
        <w:adjustRightInd w:val="0"/>
        <w:ind w:left="0"/>
        <w:jc w:val="both"/>
        <w:rPr>
          <w:rFonts w:ascii="Cambria" w:hAnsi="Cambria" w:cs="Helvetica"/>
          <w:color w:val="0D0D0D" w:themeColor="text1" w:themeTint="F2"/>
          <w:u w:color="0000E9"/>
        </w:rPr>
      </w:pPr>
    </w:p>
    <w:p w14:paraId="7AF7F0A9" w14:textId="6D2B3D88" w:rsidR="004E3284" w:rsidRPr="00264FA4" w:rsidRDefault="007B7ECB" w:rsidP="00674CC1">
      <w:pPr>
        <w:pStyle w:val="ListParagraph"/>
        <w:widowControl w:val="0"/>
        <w:tabs>
          <w:tab w:val="left" w:pos="220"/>
          <w:tab w:val="left" w:pos="720"/>
        </w:tabs>
        <w:autoSpaceDE w:val="0"/>
        <w:autoSpaceDN w:val="0"/>
        <w:adjustRightInd w:val="0"/>
        <w:ind w:left="0"/>
        <w:jc w:val="both"/>
        <w:rPr>
          <w:rFonts w:ascii="Cambria" w:hAnsi="Cambria" w:cs="Helvetica"/>
          <w:color w:val="0D0D0D" w:themeColor="text1" w:themeTint="F2"/>
          <w:u w:color="0000E9"/>
        </w:rPr>
      </w:pPr>
      <w:r w:rsidRPr="00264FA4">
        <w:rPr>
          <w:rFonts w:ascii="Cambria" w:hAnsi="Cambria" w:cs="Helvetica"/>
          <w:color w:val="0D0D0D" w:themeColor="text1" w:themeTint="F2"/>
          <w:u w:color="0000E9"/>
        </w:rPr>
        <w:t>1</w:t>
      </w:r>
      <w:r w:rsidR="00582BCD" w:rsidRPr="00264FA4">
        <w:rPr>
          <w:rFonts w:ascii="Cambria" w:hAnsi="Cambria" w:cs="Helvetica"/>
          <w:color w:val="0D0D0D" w:themeColor="text1" w:themeTint="F2"/>
          <w:u w:color="0000E9"/>
        </w:rPr>
        <w:t>0</w:t>
      </w:r>
      <w:r w:rsidR="004E3284" w:rsidRPr="00264FA4">
        <w:rPr>
          <w:rFonts w:ascii="Cambria" w:hAnsi="Cambria" w:cs="Helvetica"/>
          <w:color w:val="0D0D0D" w:themeColor="text1" w:themeTint="F2"/>
          <w:u w:color="0000E9"/>
        </w:rPr>
        <w:t>.2 Both</w:t>
      </w:r>
      <w:r w:rsidR="00B94D3E" w:rsidRPr="00264FA4">
        <w:rPr>
          <w:rFonts w:ascii="Cambria" w:hAnsi="Cambria" w:cs="Helvetica"/>
          <w:color w:val="0D0D0D" w:themeColor="text1" w:themeTint="F2"/>
          <w:u w:color="0000E9"/>
        </w:rPr>
        <w:t xml:space="preserve"> of the</w:t>
      </w:r>
      <w:r w:rsidR="004E3284" w:rsidRPr="00264FA4">
        <w:rPr>
          <w:rFonts w:ascii="Cambria" w:hAnsi="Cambria" w:cs="Helvetica"/>
          <w:color w:val="0D0D0D" w:themeColor="text1" w:themeTint="F2"/>
          <w:u w:color="0000E9"/>
        </w:rPr>
        <w:t xml:space="preserve"> buyer and seller</w:t>
      </w:r>
      <w:r w:rsidR="00B94D3E" w:rsidRPr="00264FA4">
        <w:rPr>
          <w:rFonts w:ascii="Cambria" w:hAnsi="Cambria" w:cs="Helvetica"/>
          <w:color w:val="0D0D0D" w:themeColor="text1" w:themeTint="F2"/>
          <w:u w:color="0000E9"/>
        </w:rPr>
        <w:t xml:space="preserve"> of a Sale </w:t>
      </w:r>
      <w:r w:rsidR="007F7B08" w:rsidRPr="00264FA4">
        <w:rPr>
          <w:rFonts w:ascii="Cambria" w:hAnsi="Cambria" w:cs="Helvetica"/>
          <w:color w:val="0D0D0D" w:themeColor="text1" w:themeTint="F2"/>
          <w:u w:color="0000E9"/>
        </w:rPr>
        <w:t>Item that</w:t>
      </w:r>
      <w:r w:rsidR="00EA64A8" w:rsidRPr="00264FA4">
        <w:rPr>
          <w:rFonts w:ascii="Cambria" w:hAnsi="Cambria" w:cs="Helvetica"/>
          <w:color w:val="0D0D0D" w:themeColor="text1" w:themeTint="F2"/>
          <w:u w:color="0000E9"/>
        </w:rPr>
        <w:t xml:space="preserve"> is the subject of a Challenge</w:t>
      </w:r>
      <w:r w:rsidR="004E3284" w:rsidRPr="00264FA4">
        <w:rPr>
          <w:rFonts w:ascii="Cambria" w:hAnsi="Cambria" w:cs="Helvetica"/>
          <w:color w:val="0D0D0D" w:themeColor="text1" w:themeTint="F2"/>
          <w:u w:color="0000E9"/>
        </w:rPr>
        <w:t xml:space="preserve"> must comply fully with the</w:t>
      </w:r>
      <w:r w:rsidR="00B94D3E" w:rsidRPr="00264FA4">
        <w:rPr>
          <w:rFonts w:ascii="Cambria" w:hAnsi="Cambria" w:cs="Helvetica"/>
          <w:color w:val="0D0D0D" w:themeColor="text1" w:themeTint="F2"/>
          <w:u w:color="0000E9"/>
        </w:rPr>
        <w:t xml:space="preserve"> reasonable requests of AVL during the</w:t>
      </w:r>
      <w:r w:rsidR="004E3284" w:rsidRPr="00264FA4">
        <w:rPr>
          <w:rFonts w:ascii="Cambria" w:hAnsi="Cambria" w:cs="Helvetica"/>
          <w:color w:val="0D0D0D" w:themeColor="text1" w:themeTint="F2"/>
          <w:u w:color="0000E9"/>
        </w:rPr>
        <w:t xml:space="preserve"> Dispute Process</w:t>
      </w:r>
      <w:r w:rsidR="00B94D3E" w:rsidRPr="00264FA4">
        <w:rPr>
          <w:rFonts w:ascii="Cambria" w:hAnsi="Cambria" w:cs="Helvetica"/>
          <w:color w:val="0D0D0D" w:themeColor="text1" w:themeTint="F2"/>
          <w:u w:color="0000E9"/>
        </w:rPr>
        <w:t>, including</w:t>
      </w:r>
      <w:r w:rsidR="004E3284" w:rsidRPr="00264FA4">
        <w:rPr>
          <w:rFonts w:ascii="Cambria" w:hAnsi="Cambria" w:cs="Helvetica"/>
          <w:color w:val="0D0D0D" w:themeColor="text1" w:themeTint="F2"/>
          <w:u w:color="0000E9"/>
        </w:rPr>
        <w:t xml:space="preserve"> providing</w:t>
      </w:r>
      <w:r w:rsidR="00F523AE" w:rsidRPr="00264FA4">
        <w:rPr>
          <w:rFonts w:ascii="Cambria" w:hAnsi="Cambria" w:cs="Helvetica"/>
          <w:color w:val="0D0D0D" w:themeColor="text1" w:themeTint="F2"/>
          <w:u w:color="0000E9"/>
        </w:rPr>
        <w:t xml:space="preserve"> AVL</w:t>
      </w:r>
      <w:r w:rsidR="00CD7C29" w:rsidRPr="00264FA4">
        <w:rPr>
          <w:rFonts w:ascii="Cambria" w:hAnsi="Cambria" w:cs="Helvetica"/>
          <w:color w:val="0D0D0D" w:themeColor="text1" w:themeTint="F2"/>
          <w:u w:color="0000E9"/>
        </w:rPr>
        <w:t xml:space="preserve"> with</w:t>
      </w:r>
      <w:r w:rsidR="004E3284" w:rsidRPr="00264FA4">
        <w:rPr>
          <w:rFonts w:ascii="Cambria" w:hAnsi="Cambria" w:cs="Helvetica"/>
          <w:color w:val="0D0D0D" w:themeColor="text1" w:themeTint="F2"/>
          <w:u w:color="0000E9"/>
        </w:rPr>
        <w:t xml:space="preserve"> full</w:t>
      </w:r>
      <w:r w:rsidR="00F523AE" w:rsidRPr="00264FA4">
        <w:rPr>
          <w:rFonts w:ascii="Cambria" w:hAnsi="Cambria" w:cs="Helvetica"/>
          <w:color w:val="0D0D0D" w:themeColor="text1" w:themeTint="F2"/>
          <w:u w:color="0000E9"/>
        </w:rPr>
        <w:t>, complete</w:t>
      </w:r>
      <w:r w:rsidR="004E3284" w:rsidRPr="00264FA4">
        <w:rPr>
          <w:rFonts w:ascii="Cambria" w:hAnsi="Cambria" w:cs="Helvetica"/>
          <w:color w:val="0D0D0D" w:themeColor="text1" w:themeTint="F2"/>
          <w:u w:color="0000E9"/>
        </w:rPr>
        <w:t xml:space="preserve"> and accurate information and ev</w:t>
      </w:r>
      <w:r w:rsidR="00CD7C29" w:rsidRPr="00264FA4">
        <w:rPr>
          <w:rFonts w:ascii="Cambria" w:hAnsi="Cambria" w:cs="Helvetica"/>
          <w:color w:val="0D0D0D" w:themeColor="text1" w:themeTint="F2"/>
          <w:u w:color="0000E9"/>
        </w:rPr>
        <w:t>idence</w:t>
      </w:r>
      <w:r w:rsidR="00EA64A8" w:rsidRPr="00264FA4">
        <w:rPr>
          <w:rFonts w:ascii="Cambria" w:hAnsi="Cambria" w:cs="Helvetica"/>
          <w:color w:val="0D0D0D" w:themeColor="text1" w:themeTint="F2"/>
          <w:u w:color="0000E9"/>
        </w:rPr>
        <w:t xml:space="preserve"> within 24 hours of a</w:t>
      </w:r>
      <w:r w:rsidR="00CD7C29" w:rsidRPr="00264FA4">
        <w:rPr>
          <w:rFonts w:ascii="Cambria" w:hAnsi="Cambria" w:cs="Helvetica"/>
          <w:color w:val="0D0D0D" w:themeColor="text1" w:themeTint="F2"/>
          <w:u w:color="0000E9"/>
        </w:rPr>
        <w:t xml:space="preserve"> request</w:t>
      </w:r>
      <w:r w:rsidR="00B94D3E" w:rsidRPr="00264FA4">
        <w:rPr>
          <w:rFonts w:ascii="Cambria" w:hAnsi="Cambria" w:cs="Helvetica"/>
          <w:color w:val="0D0D0D" w:themeColor="text1" w:themeTint="F2"/>
          <w:u w:color="0000E9"/>
        </w:rPr>
        <w:t xml:space="preserve"> by AVL</w:t>
      </w:r>
      <w:r w:rsidR="00291B2E" w:rsidRPr="00264FA4">
        <w:rPr>
          <w:rFonts w:ascii="Cambria" w:hAnsi="Cambria" w:cs="Helvetica"/>
          <w:color w:val="0D0D0D" w:themeColor="text1" w:themeTint="F2"/>
          <w:u w:color="0000E9"/>
        </w:rPr>
        <w:t xml:space="preserve">. </w:t>
      </w:r>
    </w:p>
    <w:p w14:paraId="509F3DA0" w14:textId="77777777" w:rsidR="008533B8" w:rsidRPr="00264FA4" w:rsidRDefault="008533B8" w:rsidP="00674CC1">
      <w:pPr>
        <w:pStyle w:val="ListParagraph"/>
        <w:widowControl w:val="0"/>
        <w:tabs>
          <w:tab w:val="left" w:pos="220"/>
          <w:tab w:val="left" w:pos="720"/>
        </w:tabs>
        <w:autoSpaceDE w:val="0"/>
        <w:autoSpaceDN w:val="0"/>
        <w:adjustRightInd w:val="0"/>
        <w:ind w:left="0"/>
        <w:jc w:val="both"/>
        <w:rPr>
          <w:rFonts w:ascii="Cambria" w:hAnsi="Cambria" w:cs="Helvetica"/>
          <w:color w:val="0D0D0D" w:themeColor="text1" w:themeTint="F2"/>
          <w:u w:color="0000E9"/>
        </w:rPr>
      </w:pPr>
    </w:p>
    <w:p w14:paraId="080C02D0" w14:textId="24FB9032" w:rsidR="008533B8" w:rsidRPr="00264FA4" w:rsidRDefault="007B7ECB" w:rsidP="00674CC1">
      <w:pPr>
        <w:pStyle w:val="ListParagraph"/>
        <w:widowControl w:val="0"/>
        <w:tabs>
          <w:tab w:val="left" w:pos="220"/>
          <w:tab w:val="left" w:pos="720"/>
        </w:tabs>
        <w:autoSpaceDE w:val="0"/>
        <w:autoSpaceDN w:val="0"/>
        <w:adjustRightInd w:val="0"/>
        <w:ind w:left="0"/>
        <w:jc w:val="both"/>
        <w:rPr>
          <w:rFonts w:ascii="Cambria" w:hAnsi="Cambria" w:cs="Helvetica"/>
          <w:color w:val="0D0D0D" w:themeColor="text1" w:themeTint="F2"/>
          <w:u w:color="0000E9"/>
        </w:rPr>
      </w:pPr>
      <w:r w:rsidRPr="00264FA4">
        <w:rPr>
          <w:rFonts w:ascii="Cambria" w:hAnsi="Cambria" w:cs="Helvetica"/>
          <w:color w:val="0D0D0D" w:themeColor="text1" w:themeTint="F2"/>
          <w:u w:color="0000E9"/>
        </w:rPr>
        <w:t>1</w:t>
      </w:r>
      <w:r w:rsidR="00582BCD" w:rsidRPr="00264FA4">
        <w:rPr>
          <w:rFonts w:ascii="Cambria" w:hAnsi="Cambria" w:cs="Helvetica"/>
          <w:color w:val="0D0D0D" w:themeColor="text1" w:themeTint="F2"/>
          <w:u w:color="0000E9"/>
        </w:rPr>
        <w:t>0</w:t>
      </w:r>
      <w:r w:rsidR="00F523AE" w:rsidRPr="00264FA4">
        <w:rPr>
          <w:rFonts w:ascii="Cambria" w:hAnsi="Cambria" w:cs="Helvetica"/>
          <w:color w:val="0D0D0D" w:themeColor="text1" w:themeTint="F2"/>
          <w:u w:color="0000E9"/>
        </w:rPr>
        <w:t>.3 AVL will assess the information provided from the Dispute Process and form a decision</w:t>
      </w:r>
      <w:r w:rsidR="005C0F5E" w:rsidRPr="00264FA4">
        <w:rPr>
          <w:rFonts w:ascii="Cambria" w:hAnsi="Cambria" w:cs="Helvetica"/>
          <w:color w:val="0D0D0D" w:themeColor="text1" w:themeTint="F2"/>
          <w:u w:color="0000E9"/>
        </w:rPr>
        <w:t xml:space="preserve"> in respect of the Challenge</w:t>
      </w:r>
      <w:r w:rsidR="00F523AE" w:rsidRPr="00264FA4">
        <w:rPr>
          <w:rFonts w:ascii="Cambria" w:hAnsi="Cambria" w:cs="Helvetica"/>
          <w:color w:val="0D0D0D" w:themeColor="text1" w:themeTint="F2"/>
          <w:u w:color="0000E9"/>
        </w:rPr>
        <w:t xml:space="preserve"> (the “</w:t>
      </w:r>
      <w:r w:rsidR="00F523AE" w:rsidRPr="00264FA4">
        <w:rPr>
          <w:rFonts w:ascii="Cambria" w:hAnsi="Cambria" w:cs="Helvetica"/>
          <w:b/>
          <w:color w:val="0D0D0D" w:themeColor="text1" w:themeTint="F2"/>
          <w:u w:color="0000E9"/>
        </w:rPr>
        <w:t>Verdict</w:t>
      </w:r>
      <w:r w:rsidR="00F523AE" w:rsidRPr="00264FA4">
        <w:rPr>
          <w:rFonts w:ascii="Cambria" w:hAnsi="Cambria" w:cs="Helvetica"/>
          <w:color w:val="0D0D0D" w:themeColor="text1" w:themeTint="F2"/>
          <w:u w:color="0000E9"/>
        </w:rPr>
        <w:t xml:space="preserve">”). </w:t>
      </w:r>
      <w:r w:rsidR="007F7B08">
        <w:rPr>
          <w:rFonts w:ascii="Cambria" w:hAnsi="Cambria" w:cs="Helvetica"/>
          <w:color w:val="0D0D0D" w:themeColor="text1" w:themeTint="F2"/>
          <w:u w:color="0000E9"/>
        </w:rPr>
        <w:t>Both</w:t>
      </w:r>
      <w:r w:rsidR="005C0F5E" w:rsidRPr="00264FA4">
        <w:rPr>
          <w:rFonts w:ascii="Cambria" w:hAnsi="Cambria" w:cs="Helvetica"/>
          <w:color w:val="0D0D0D" w:themeColor="text1" w:themeTint="F2"/>
          <w:u w:color="0000E9"/>
        </w:rPr>
        <w:t xml:space="preserve"> </w:t>
      </w:r>
      <w:r w:rsidR="00BD7554">
        <w:rPr>
          <w:rFonts w:ascii="Cambria" w:hAnsi="Cambria" w:cs="Helvetica"/>
          <w:color w:val="0D0D0D" w:themeColor="text1" w:themeTint="F2"/>
          <w:u w:color="0000E9"/>
        </w:rPr>
        <w:t xml:space="preserve">the </w:t>
      </w:r>
      <w:r w:rsidR="005C0F5E" w:rsidRPr="00264FA4">
        <w:rPr>
          <w:rFonts w:ascii="Cambria" w:hAnsi="Cambria" w:cs="Helvetica"/>
          <w:color w:val="0D0D0D" w:themeColor="text1" w:themeTint="F2"/>
          <w:u w:color="0000E9"/>
        </w:rPr>
        <w:t xml:space="preserve">buyer and seller </w:t>
      </w:r>
      <w:r w:rsidR="00F523AE" w:rsidRPr="00264FA4">
        <w:rPr>
          <w:rFonts w:ascii="Cambria" w:hAnsi="Cambria" w:cs="Helvetica"/>
          <w:color w:val="0D0D0D" w:themeColor="text1" w:themeTint="F2"/>
          <w:u w:color="0000E9"/>
        </w:rPr>
        <w:t xml:space="preserve">agree that </w:t>
      </w:r>
      <w:r w:rsidR="00F523AE" w:rsidRPr="00264FA4">
        <w:rPr>
          <w:rFonts w:ascii="Cambria" w:hAnsi="Cambria" w:cs="Helvetica"/>
          <w:color w:val="0D0D0D" w:themeColor="text1" w:themeTint="F2"/>
          <w:u w:color="0000E9"/>
        </w:rPr>
        <w:lastRenderedPageBreak/>
        <w:t>the Verdict is binding and</w:t>
      </w:r>
      <w:r w:rsidR="005C0F5E" w:rsidRPr="00264FA4">
        <w:rPr>
          <w:rFonts w:ascii="Cambria" w:hAnsi="Cambria" w:cs="Helvetica"/>
          <w:color w:val="0D0D0D" w:themeColor="text1" w:themeTint="F2"/>
          <w:u w:color="0000E9"/>
        </w:rPr>
        <w:t xml:space="preserve"> cannot be </w:t>
      </w:r>
      <w:r w:rsidR="00F523AE" w:rsidRPr="00264FA4">
        <w:rPr>
          <w:rFonts w:ascii="Cambria" w:hAnsi="Cambria" w:cs="Helvetica"/>
          <w:color w:val="0D0D0D" w:themeColor="text1" w:themeTint="F2"/>
          <w:u w:color="0000E9"/>
        </w:rPr>
        <w:t>appeal</w:t>
      </w:r>
      <w:r w:rsidR="005C0F5E" w:rsidRPr="00264FA4">
        <w:rPr>
          <w:rFonts w:ascii="Cambria" w:hAnsi="Cambria" w:cs="Helvetica"/>
          <w:color w:val="0D0D0D" w:themeColor="text1" w:themeTint="F2"/>
          <w:u w:color="0000E9"/>
        </w:rPr>
        <w:t>ed</w:t>
      </w:r>
      <w:r w:rsidR="00F523AE" w:rsidRPr="00264FA4">
        <w:rPr>
          <w:rFonts w:ascii="Cambria" w:hAnsi="Cambria" w:cs="Helvetica"/>
          <w:color w:val="0D0D0D" w:themeColor="text1" w:themeTint="F2"/>
          <w:u w:color="0000E9"/>
        </w:rPr>
        <w:t>.</w:t>
      </w:r>
      <w:r w:rsidR="00291B2E" w:rsidRPr="00264FA4">
        <w:rPr>
          <w:rFonts w:ascii="Cambria" w:hAnsi="Cambria" w:cs="Helvetica"/>
          <w:color w:val="0D0D0D" w:themeColor="text1" w:themeTint="F2"/>
          <w:u w:color="0000E9"/>
        </w:rPr>
        <w:t xml:space="preserve"> Upon reaching a Verdict, AVL will either refund the buyer</w:t>
      </w:r>
      <w:r w:rsidR="00BD7554">
        <w:rPr>
          <w:rFonts w:ascii="Cambria" w:hAnsi="Cambria" w:cs="Helvetica"/>
          <w:color w:val="0D0D0D" w:themeColor="text1" w:themeTint="F2"/>
          <w:u w:color="0000E9"/>
        </w:rPr>
        <w:t xml:space="preserve">, </w:t>
      </w:r>
      <w:r w:rsidR="004966D2" w:rsidRPr="00264FA4">
        <w:rPr>
          <w:rFonts w:ascii="Cambria" w:hAnsi="Cambria" w:cs="Helvetica"/>
          <w:color w:val="0D0D0D" w:themeColor="text1" w:themeTint="F2"/>
          <w:u w:color="0000E9"/>
        </w:rPr>
        <w:t>including Commission</w:t>
      </w:r>
      <w:r w:rsidR="00BD7554">
        <w:rPr>
          <w:rFonts w:ascii="Cambria" w:hAnsi="Cambria" w:cs="Helvetica"/>
          <w:color w:val="0D0D0D" w:themeColor="text1" w:themeTint="F2"/>
          <w:u w:color="0000E9"/>
        </w:rPr>
        <w:t>,</w:t>
      </w:r>
      <w:r w:rsidR="00291B2E" w:rsidRPr="00264FA4">
        <w:rPr>
          <w:rFonts w:ascii="Cambria" w:hAnsi="Cambria" w:cs="Helvetica"/>
          <w:color w:val="0D0D0D" w:themeColor="text1" w:themeTint="F2"/>
          <w:u w:color="0000E9"/>
        </w:rPr>
        <w:t xml:space="preserve"> </w:t>
      </w:r>
      <w:r w:rsidR="005C0F5E" w:rsidRPr="00264FA4">
        <w:rPr>
          <w:rFonts w:ascii="Cambria" w:hAnsi="Cambria" w:cs="Helvetica"/>
          <w:color w:val="0D0D0D" w:themeColor="text1" w:themeTint="F2"/>
          <w:u w:color="0000E9"/>
        </w:rPr>
        <w:t>the amount paid by the buyer to AVL</w:t>
      </w:r>
      <w:r w:rsidR="00D20F5B">
        <w:rPr>
          <w:rFonts w:ascii="Cambria" w:hAnsi="Cambria" w:cs="Helvetica"/>
          <w:color w:val="0D0D0D" w:themeColor="text1" w:themeTint="F2"/>
          <w:u w:color="0000E9"/>
        </w:rPr>
        <w:t xml:space="preserve"> (“The Dingo Guarantee”)</w:t>
      </w:r>
      <w:r w:rsidR="005C0F5E" w:rsidRPr="00264FA4">
        <w:rPr>
          <w:rFonts w:ascii="Cambria" w:hAnsi="Cambria" w:cs="Helvetica"/>
          <w:color w:val="0D0D0D" w:themeColor="text1" w:themeTint="F2"/>
          <w:u w:color="0000E9"/>
        </w:rPr>
        <w:t xml:space="preserve">, </w:t>
      </w:r>
      <w:r w:rsidR="00291B2E" w:rsidRPr="00264FA4">
        <w:rPr>
          <w:rFonts w:ascii="Cambria" w:hAnsi="Cambria" w:cs="Helvetica"/>
          <w:color w:val="0D0D0D" w:themeColor="text1" w:themeTint="F2"/>
          <w:u w:color="0000E9"/>
        </w:rPr>
        <w:t xml:space="preserve">or transfer the owed money to the seller. </w:t>
      </w:r>
    </w:p>
    <w:p w14:paraId="478281B2" w14:textId="77777777" w:rsidR="00F523AE" w:rsidRPr="00674CC1" w:rsidRDefault="00F523AE" w:rsidP="00674CC1">
      <w:pPr>
        <w:pStyle w:val="ListParagraph"/>
        <w:widowControl w:val="0"/>
        <w:tabs>
          <w:tab w:val="left" w:pos="220"/>
          <w:tab w:val="left" w:pos="720"/>
        </w:tabs>
        <w:autoSpaceDE w:val="0"/>
        <w:autoSpaceDN w:val="0"/>
        <w:adjustRightInd w:val="0"/>
        <w:ind w:left="0"/>
        <w:jc w:val="both"/>
        <w:rPr>
          <w:rFonts w:ascii="Cambria" w:hAnsi="Cambria" w:cs="Helvetica"/>
          <w:u w:color="0000E9"/>
        </w:rPr>
      </w:pPr>
    </w:p>
    <w:p w14:paraId="31E929A1" w14:textId="74E5301D" w:rsidR="000316DC" w:rsidRDefault="0030116F" w:rsidP="00055E35">
      <w:pPr>
        <w:widowControl w:val="0"/>
        <w:autoSpaceDE w:val="0"/>
        <w:autoSpaceDN w:val="0"/>
        <w:adjustRightInd w:val="0"/>
        <w:jc w:val="both"/>
        <w:rPr>
          <w:rFonts w:ascii="Cambria" w:hAnsi="Cambria" w:cs="Times"/>
          <w:b/>
        </w:rPr>
      </w:pPr>
      <w:r>
        <w:rPr>
          <w:rFonts w:ascii="Cambria" w:hAnsi="Cambria" w:cs="Times"/>
          <w:b/>
        </w:rPr>
        <w:t>1</w:t>
      </w:r>
      <w:r w:rsidR="00582BCD">
        <w:rPr>
          <w:rFonts w:ascii="Cambria" w:hAnsi="Cambria" w:cs="Times"/>
          <w:b/>
        </w:rPr>
        <w:t>1</w:t>
      </w:r>
      <w:r w:rsidR="00F6107B">
        <w:rPr>
          <w:rFonts w:ascii="Cambria" w:hAnsi="Cambria" w:cs="Times"/>
          <w:b/>
        </w:rPr>
        <w:t xml:space="preserve">. </w:t>
      </w:r>
      <w:r w:rsidR="000316DC">
        <w:rPr>
          <w:rFonts w:ascii="Cambria" w:hAnsi="Cambria" w:cs="Times"/>
          <w:b/>
        </w:rPr>
        <w:t>Cancellation</w:t>
      </w:r>
    </w:p>
    <w:p w14:paraId="5EAFAE8C" w14:textId="77777777" w:rsidR="000316DC" w:rsidRDefault="000316DC" w:rsidP="00055E35">
      <w:pPr>
        <w:widowControl w:val="0"/>
        <w:autoSpaceDE w:val="0"/>
        <w:autoSpaceDN w:val="0"/>
        <w:adjustRightInd w:val="0"/>
        <w:jc w:val="both"/>
        <w:rPr>
          <w:rFonts w:ascii="Cambria" w:hAnsi="Cambria" w:cs="Times"/>
          <w:b/>
        </w:rPr>
      </w:pPr>
    </w:p>
    <w:p w14:paraId="711D2805" w14:textId="7540BEB8" w:rsidR="00CD40DF" w:rsidRDefault="007B7ECB" w:rsidP="00055E35">
      <w:pPr>
        <w:widowControl w:val="0"/>
        <w:autoSpaceDE w:val="0"/>
        <w:autoSpaceDN w:val="0"/>
        <w:adjustRightInd w:val="0"/>
        <w:jc w:val="both"/>
        <w:rPr>
          <w:rFonts w:ascii="Cambria" w:hAnsi="Cambria" w:cs="Times"/>
        </w:rPr>
      </w:pPr>
      <w:r w:rsidRPr="000316DC">
        <w:rPr>
          <w:rFonts w:ascii="Cambria" w:hAnsi="Cambria" w:cs="Times"/>
        </w:rPr>
        <w:t>1</w:t>
      </w:r>
      <w:r w:rsidR="00582BCD">
        <w:rPr>
          <w:rFonts w:ascii="Cambria" w:hAnsi="Cambria" w:cs="Times"/>
        </w:rPr>
        <w:t>1</w:t>
      </w:r>
      <w:r w:rsidR="000316DC" w:rsidRPr="000316DC">
        <w:rPr>
          <w:rFonts w:ascii="Cambria" w:hAnsi="Cambria" w:cs="Times"/>
        </w:rPr>
        <w:t>.1</w:t>
      </w:r>
      <w:r w:rsidR="000316DC" w:rsidRPr="000316DC">
        <w:rPr>
          <w:rFonts w:ascii="Cambria" w:hAnsi="Cambria" w:cs="Times"/>
        </w:rPr>
        <w:tab/>
      </w:r>
      <w:r w:rsidR="00CD40DF">
        <w:rPr>
          <w:rFonts w:ascii="Cambria" w:hAnsi="Cambria" w:cs="Times"/>
        </w:rPr>
        <w:t>The seller of a Sale Item may cancel the sale of such Sale Item prior to the event to which the Sale Item relates</w:t>
      </w:r>
      <w:r w:rsidR="00675BD7">
        <w:rPr>
          <w:rFonts w:ascii="Cambria" w:hAnsi="Cambria" w:cs="Times"/>
        </w:rPr>
        <w:t xml:space="preserve"> and before </w:t>
      </w:r>
      <w:r w:rsidR="0065226D">
        <w:rPr>
          <w:rFonts w:ascii="Cambria" w:hAnsi="Cambria" w:cs="Times"/>
        </w:rPr>
        <w:t>he</w:t>
      </w:r>
      <w:r w:rsidR="00675BD7">
        <w:rPr>
          <w:rFonts w:ascii="Cambria" w:hAnsi="Cambria" w:cs="Times"/>
        </w:rPr>
        <w:t xml:space="preserve"> has delivered the Sale Item to the buyer</w:t>
      </w:r>
      <w:r w:rsidR="00CD40DF">
        <w:rPr>
          <w:rFonts w:ascii="Cambria" w:hAnsi="Cambria" w:cs="Times"/>
        </w:rPr>
        <w:t xml:space="preserve"> by:</w:t>
      </w:r>
    </w:p>
    <w:p w14:paraId="474EACBF" w14:textId="77777777" w:rsidR="00CD40DF" w:rsidRDefault="00CD40DF" w:rsidP="00055E35">
      <w:pPr>
        <w:widowControl w:val="0"/>
        <w:autoSpaceDE w:val="0"/>
        <w:autoSpaceDN w:val="0"/>
        <w:adjustRightInd w:val="0"/>
        <w:jc w:val="both"/>
        <w:rPr>
          <w:rFonts w:ascii="Cambria" w:hAnsi="Cambria" w:cs="Times"/>
        </w:rPr>
      </w:pPr>
      <w:r>
        <w:rPr>
          <w:rFonts w:ascii="Cambria" w:hAnsi="Cambria" w:cs="Times"/>
        </w:rPr>
        <w:tab/>
      </w:r>
    </w:p>
    <w:p w14:paraId="78EECB22" w14:textId="532F286C" w:rsidR="00CD40DF" w:rsidRDefault="00CD40DF" w:rsidP="00055E35">
      <w:pPr>
        <w:widowControl w:val="0"/>
        <w:autoSpaceDE w:val="0"/>
        <w:autoSpaceDN w:val="0"/>
        <w:adjustRightInd w:val="0"/>
        <w:jc w:val="both"/>
        <w:rPr>
          <w:rFonts w:ascii="Cambria" w:hAnsi="Cambria" w:cs="Times"/>
        </w:rPr>
      </w:pPr>
      <w:r>
        <w:rPr>
          <w:rFonts w:ascii="Cambria" w:hAnsi="Cambria" w:cs="Times"/>
        </w:rPr>
        <w:tab/>
        <w:t>11.1.1</w:t>
      </w:r>
      <w:r>
        <w:rPr>
          <w:rFonts w:ascii="Cambria" w:hAnsi="Cambria" w:cs="Times"/>
        </w:rPr>
        <w:tab/>
        <w:t>informing the buyer</w:t>
      </w:r>
      <w:r w:rsidR="00675BD7">
        <w:rPr>
          <w:rFonts w:ascii="Cambria" w:hAnsi="Cambria" w:cs="Times"/>
        </w:rPr>
        <w:t xml:space="preserve"> that </w:t>
      </w:r>
      <w:r w:rsidR="002E2356">
        <w:rPr>
          <w:rFonts w:ascii="Cambria" w:hAnsi="Cambria" w:cs="Times"/>
        </w:rPr>
        <w:t>he</w:t>
      </w:r>
      <w:r w:rsidR="00675BD7">
        <w:rPr>
          <w:rFonts w:ascii="Cambria" w:hAnsi="Cambria" w:cs="Times"/>
        </w:rPr>
        <w:t xml:space="preserve"> is cancelling the sale of such Sale Item</w:t>
      </w:r>
      <w:r>
        <w:rPr>
          <w:rFonts w:ascii="Cambria" w:hAnsi="Cambria" w:cs="Times"/>
        </w:rPr>
        <w:t>; and</w:t>
      </w:r>
    </w:p>
    <w:p w14:paraId="6B2F24FA" w14:textId="639FEDD2" w:rsidR="00CD40DF" w:rsidRDefault="00CD40DF" w:rsidP="00264FA4">
      <w:pPr>
        <w:widowControl w:val="0"/>
        <w:autoSpaceDE w:val="0"/>
        <w:autoSpaceDN w:val="0"/>
        <w:adjustRightInd w:val="0"/>
        <w:ind w:left="709" w:hanging="709"/>
        <w:jc w:val="both"/>
        <w:rPr>
          <w:rFonts w:ascii="Cambria" w:hAnsi="Cambria" w:cs="Times"/>
        </w:rPr>
      </w:pPr>
      <w:r>
        <w:rPr>
          <w:rFonts w:ascii="Cambria" w:hAnsi="Cambria" w:cs="Times"/>
        </w:rPr>
        <w:tab/>
        <w:t>11.1</w:t>
      </w:r>
      <w:proofErr w:type="gramStart"/>
      <w:r w:rsidR="00264FA4">
        <w:rPr>
          <w:rFonts w:ascii="Cambria" w:hAnsi="Cambria" w:cs="Times"/>
        </w:rPr>
        <w:t>.2 informing</w:t>
      </w:r>
      <w:proofErr w:type="gramEnd"/>
      <w:r>
        <w:rPr>
          <w:rFonts w:ascii="Cambria" w:hAnsi="Cambria" w:cs="Times"/>
        </w:rPr>
        <w:t xml:space="preserve"> AVL</w:t>
      </w:r>
      <w:r w:rsidR="00675BD7">
        <w:rPr>
          <w:rFonts w:ascii="Cambria" w:hAnsi="Cambria" w:cs="Times"/>
        </w:rPr>
        <w:t xml:space="preserve"> that </w:t>
      </w:r>
      <w:r w:rsidR="002E2356">
        <w:rPr>
          <w:rFonts w:ascii="Cambria" w:hAnsi="Cambria" w:cs="Times"/>
        </w:rPr>
        <w:t>he</w:t>
      </w:r>
      <w:r w:rsidR="00675BD7">
        <w:rPr>
          <w:rFonts w:ascii="Cambria" w:hAnsi="Cambria" w:cs="Times"/>
        </w:rPr>
        <w:t xml:space="preserve"> is cancelling the sale of such Sale Item by emailing report@dingoapp.co.uk</w:t>
      </w:r>
      <w:r>
        <w:rPr>
          <w:rFonts w:ascii="Cambria" w:hAnsi="Cambria" w:cs="Times"/>
        </w:rPr>
        <w:t>.</w:t>
      </w:r>
    </w:p>
    <w:p w14:paraId="4B6219D3" w14:textId="77777777" w:rsidR="00CD40DF" w:rsidRDefault="00CD40DF" w:rsidP="00055E35">
      <w:pPr>
        <w:widowControl w:val="0"/>
        <w:autoSpaceDE w:val="0"/>
        <w:autoSpaceDN w:val="0"/>
        <w:adjustRightInd w:val="0"/>
        <w:jc w:val="both"/>
        <w:rPr>
          <w:rFonts w:ascii="Cambria" w:hAnsi="Cambria" w:cs="Times"/>
        </w:rPr>
      </w:pPr>
    </w:p>
    <w:p w14:paraId="0D859F1A" w14:textId="7E3B0EB5" w:rsidR="00CD40DF" w:rsidRDefault="00CD40DF" w:rsidP="00CD40DF">
      <w:pPr>
        <w:widowControl w:val="0"/>
        <w:autoSpaceDE w:val="0"/>
        <w:autoSpaceDN w:val="0"/>
        <w:adjustRightInd w:val="0"/>
        <w:ind w:left="720"/>
        <w:jc w:val="both"/>
        <w:rPr>
          <w:rFonts w:ascii="Cambria" w:hAnsi="Cambria" w:cs="Times"/>
        </w:rPr>
      </w:pPr>
      <w:r>
        <w:rPr>
          <w:rFonts w:ascii="Cambria" w:hAnsi="Cambria" w:cs="Times"/>
        </w:rPr>
        <w:t>In such circumstance, AVL shall promptly refund to the buyer all amounts paid to AVL by the buyer.</w:t>
      </w:r>
    </w:p>
    <w:p w14:paraId="4ECBDF1C" w14:textId="77777777" w:rsidR="00CD40DF" w:rsidRDefault="00CD40DF" w:rsidP="00055E35">
      <w:pPr>
        <w:widowControl w:val="0"/>
        <w:autoSpaceDE w:val="0"/>
        <w:autoSpaceDN w:val="0"/>
        <w:adjustRightInd w:val="0"/>
        <w:jc w:val="both"/>
        <w:rPr>
          <w:rFonts w:ascii="Cambria" w:hAnsi="Cambria" w:cs="Times"/>
        </w:rPr>
      </w:pPr>
    </w:p>
    <w:p w14:paraId="301F8E07" w14:textId="3C44B147" w:rsidR="007B2846" w:rsidRPr="007B2846" w:rsidRDefault="00CD40DF" w:rsidP="007B2846">
      <w:pPr>
        <w:widowControl w:val="0"/>
        <w:autoSpaceDE w:val="0"/>
        <w:autoSpaceDN w:val="0"/>
        <w:adjustRightInd w:val="0"/>
        <w:jc w:val="both"/>
        <w:rPr>
          <w:rFonts w:ascii="Cambria" w:hAnsi="Cambria" w:cs="Times"/>
        </w:rPr>
      </w:pPr>
      <w:r>
        <w:rPr>
          <w:rFonts w:ascii="Cambria" w:hAnsi="Cambria" w:cs="Times"/>
        </w:rPr>
        <w:t>1</w:t>
      </w:r>
      <w:r w:rsidR="00582BCD">
        <w:rPr>
          <w:rFonts w:ascii="Cambria" w:hAnsi="Cambria" w:cs="Times"/>
        </w:rPr>
        <w:t>1</w:t>
      </w:r>
      <w:r>
        <w:rPr>
          <w:rFonts w:ascii="Cambria" w:hAnsi="Cambria" w:cs="Times"/>
        </w:rPr>
        <w:t>.2</w:t>
      </w:r>
      <w:r>
        <w:rPr>
          <w:rFonts w:ascii="Cambria" w:hAnsi="Cambria" w:cs="Times"/>
        </w:rPr>
        <w:tab/>
        <w:t xml:space="preserve">The buyer of a Sale Item acknowledges that </w:t>
      </w:r>
      <w:r w:rsidR="00675BD7">
        <w:rPr>
          <w:rFonts w:ascii="Cambria" w:hAnsi="Cambria" w:cs="Times"/>
        </w:rPr>
        <w:t xml:space="preserve">he </w:t>
      </w:r>
      <w:r>
        <w:rPr>
          <w:rFonts w:ascii="Cambria" w:hAnsi="Cambria" w:cs="Times"/>
        </w:rPr>
        <w:t>may not cancel the purchase of such Sale Item once the buyer has made payment to AVL o</w:t>
      </w:r>
      <w:r w:rsidR="00675BD7">
        <w:rPr>
          <w:rFonts w:ascii="Cambria" w:hAnsi="Cambria" w:cs="Times"/>
        </w:rPr>
        <w:t xml:space="preserve">f the price of such Sale Item. </w:t>
      </w:r>
    </w:p>
    <w:p w14:paraId="3B5069F3" w14:textId="77777777" w:rsidR="00DB2338" w:rsidRPr="00C94411" w:rsidRDefault="00DB2338" w:rsidP="00055E35">
      <w:pPr>
        <w:widowControl w:val="0"/>
        <w:autoSpaceDE w:val="0"/>
        <w:autoSpaceDN w:val="0"/>
        <w:adjustRightInd w:val="0"/>
        <w:jc w:val="both"/>
        <w:rPr>
          <w:rFonts w:ascii="Cambria" w:hAnsi="Cambria" w:cs="Times"/>
        </w:rPr>
      </w:pPr>
    </w:p>
    <w:p w14:paraId="6333681E" w14:textId="285616BE" w:rsidR="007B2846" w:rsidRPr="003278CC" w:rsidRDefault="007B2846" w:rsidP="007B2846">
      <w:pPr>
        <w:widowControl w:val="0"/>
        <w:autoSpaceDE w:val="0"/>
        <w:autoSpaceDN w:val="0"/>
        <w:adjustRightInd w:val="0"/>
        <w:jc w:val="both"/>
        <w:rPr>
          <w:rFonts w:ascii="Cambria" w:hAnsi="Cambria" w:cs="Times"/>
          <w:color w:val="0D0D0D" w:themeColor="text1" w:themeTint="F2"/>
        </w:rPr>
      </w:pPr>
      <w:r w:rsidRPr="003278CC">
        <w:rPr>
          <w:rFonts w:ascii="Cambria" w:hAnsi="Cambria" w:cs="Times"/>
          <w:color w:val="0D0D0D" w:themeColor="text1" w:themeTint="F2"/>
        </w:rPr>
        <w:t xml:space="preserve">11.3 </w:t>
      </w:r>
      <w:r w:rsidRPr="003278CC">
        <w:rPr>
          <w:rFonts w:ascii="Cambria" w:hAnsi="Cambria" w:cs="Times"/>
          <w:color w:val="0D0D0D" w:themeColor="text1" w:themeTint="F2"/>
        </w:rPr>
        <w:tab/>
        <w:t xml:space="preserve">If the event for which a </w:t>
      </w:r>
      <w:r w:rsidR="001C4B92">
        <w:rPr>
          <w:rFonts w:ascii="Cambria" w:hAnsi="Cambria" w:cs="Times"/>
          <w:color w:val="0D0D0D" w:themeColor="text1" w:themeTint="F2"/>
        </w:rPr>
        <w:t>S</w:t>
      </w:r>
      <w:r w:rsidRPr="003278CC">
        <w:rPr>
          <w:rFonts w:ascii="Cambria" w:hAnsi="Cambria" w:cs="Times"/>
          <w:color w:val="0D0D0D" w:themeColor="text1" w:themeTint="F2"/>
        </w:rPr>
        <w:t xml:space="preserve">ale </w:t>
      </w:r>
      <w:r w:rsidR="001C4B92">
        <w:rPr>
          <w:rFonts w:ascii="Cambria" w:hAnsi="Cambria" w:cs="Times"/>
          <w:color w:val="0D0D0D" w:themeColor="text1" w:themeTint="F2"/>
        </w:rPr>
        <w:t>I</w:t>
      </w:r>
      <w:r w:rsidRPr="003278CC">
        <w:rPr>
          <w:rFonts w:ascii="Cambria" w:hAnsi="Cambria" w:cs="Times"/>
          <w:color w:val="0D0D0D" w:themeColor="text1" w:themeTint="F2"/>
        </w:rPr>
        <w:t>tem has been purchased is cancelled</w:t>
      </w:r>
      <w:proofErr w:type="gramStart"/>
      <w:r w:rsidRPr="003278CC">
        <w:rPr>
          <w:rFonts w:ascii="Cambria" w:hAnsi="Cambria" w:cs="Times"/>
          <w:color w:val="0D0D0D" w:themeColor="text1" w:themeTint="F2"/>
        </w:rPr>
        <w:t>:-</w:t>
      </w:r>
      <w:proofErr w:type="gramEnd"/>
    </w:p>
    <w:p w14:paraId="75994657" w14:textId="77777777" w:rsidR="007B2846" w:rsidRPr="003278CC" w:rsidRDefault="007B2846" w:rsidP="007B2846">
      <w:pPr>
        <w:widowControl w:val="0"/>
        <w:autoSpaceDE w:val="0"/>
        <w:autoSpaceDN w:val="0"/>
        <w:adjustRightInd w:val="0"/>
        <w:jc w:val="both"/>
        <w:rPr>
          <w:rFonts w:ascii="Cambria" w:hAnsi="Cambria" w:cs="Times"/>
          <w:color w:val="0D0D0D" w:themeColor="text1" w:themeTint="F2"/>
        </w:rPr>
      </w:pPr>
    </w:p>
    <w:p w14:paraId="462E254F" w14:textId="7BE62115" w:rsidR="007B2846" w:rsidRPr="003278CC" w:rsidRDefault="007B2846" w:rsidP="00500569">
      <w:pPr>
        <w:widowControl w:val="0"/>
        <w:autoSpaceDE w:val="0"/>
        <w:autoSpaceDN w:val="0"/>
        <w:adjustRightInd w:val="0"/>
        <w:ind w:left="720"/>
        <w:jc w:val="both"/>
        <w:rPr>
          <w:rFonts w:ascii="Cambria" w:hAnsi="Cambria" w:cs="Times"/>
          <w:color w:val="0D0D0D" w:themeColor="text1" w:themeTint="F2"/>
        </w:rPr>
      </w:pPr>
      <w:r w:rsidRPr="003278CC">
        <w:rPr>
          <w:rFonts w:ascii="Cambria" w:hAnsi="Cambria" w:cs="Times"/>
          <w:color w:val="0D0D0D" w:themeColor="text1" w:themeTint="F2"/>
        </w:rPr>
        <w:t>11.3.1</w:t>
      </w:r>
      <w:r w:rsidRPr="003278CC">
        <w:rPr>
          <w:rFonts w:ascii="Cambria" w:hAnsi="Cambria" w:cs="Times"/>
          <w:color w:val="0D0D0D" w:themeColor="text1" w:themeTint="F2"/>
        </w:rPr>
        <w:tab/>
        <w:t xml:space="preserve">if the buyer </w:t>
      </w:r>
      <w:r w:rsidR="00500569" w:rsidRPr="003278CC">
        <w:rPr>
          <w:rFonts w:ascii="Cambria" w:hAnsi="Cambria" w:cs="Times"/>
          <w:color w:val="0D0D0D" w:themeColor="text1" w:themeTint="F2"/>
        </w:rPr>
        <w:t xml:space="preserve">is </w:t>
      </w:r>
      <w:r w:rsidRPr="003278CC">
        <w:rPr>
          <w:rFonts w:ascii="Cambria" w:hAnsi="Cambria" w:cs="Times"/>
          <w:color w:val="0D0D0D" w:themeColor="text1" w:themeTint="F2"/>
        </w:rPr>
        <w:t xml:space="preserve">permitted to obtain a refund from the event </w:t>
      </w:r>
      <w:proofErr w:type="spellStart"/>
      <w:r w:rsidRPr="003278CC">
        <w:rPr>
          <w:rFonts w:ascii="Cambria" w:hAnsi="Cambria" w:cs="Times"/>
          <w:color w:val="0D0D0D" w:themeColor="text1" w:themeTint="F2"/>
        </w:rPr>
        <w:t>organisers</w:t>
      </w:r>
      <w:proofErr w:type="spellEnd"/>
      <w:r w:rsidRPr="003278CC">
        <w:rPr>
          <w:rFonts w:ascii="Cambria" w:hAnsi="Cambria" w:cs="Times"/>
          <w:color w:val="0D0D0D" w:themeColor="text1" w:themeTint="F2"/>
        </w:rPr>
        <w:t xml:space="preserve"> or the original ticket retailer directly, he should do so (note that any transaction costs which might apply in processing such refund - for example an administrative fee imposed by th</w:t>
      </w:r>
      <w:r w:rsidR="00500569" w:rsidRPr="003278CC">
        <w:rPr>
          <w:rFonts w:ascii="Cambria" w:hAnsi="Cambria" w:cs="Times"/>
          <w:color w:val="0D0D0D" w:themeColor="text1" w:themeTint="F2"/>
        </w:rPr>
        <w:t xml:space="preserve">e event </w:t>
      </w:r>
      <w:proofErr w:type="spellStart"/>
      <w:r w:rsidR="00500569" w:rsidRPr="003278CC">
        <w:rPr>
          <w:rFonts w:ascii="Cambria" w:hAnsi="Cambria" w:cs="Times"/>
          <w:color w:val="0D0D0D" w:themeColor="text1" w:themeTint="F2"/>
        </w:rPr>
        <w:t>organiser</w:t>
      </w:r>
      <w:proofErr w:type="spellEnd"/>
      <w:r w:rsidR="00500569" w:rsidRPr="003278CC">
        <w:rPr>
          <w:rFonts w:ascii="Cambria" w:hAnsi="Cambria" w:cs="Times"/>
          <w:color w:val="0D0D0D" w:themeColor="text1" w:themeTint="F2"/>
        </w:rPr>
        <w:t xml:space="preserve"> - will be the buyers</w:t>
      </w:r>
      <w:r w:rsidRPr="003278CC">
        <w:rPr>
          <w:rFonts w:ascii="Cambria" w:hAnsi="Cambria" w:cs="Times"/>
          <w:color w:val="0D0D0D" w:themeColor="text1" w:themeTint="F2"/>
        </w:rPr>
        <w:t xml:space="preserve"> responsibility)</w:t>
      </w:r>
      <w:proofErr w:type="gramStart"/>
      <w:r w:rsidRPr="003278CC">
        <w:rPr>
          <w:rFonts w:ascii="Cambria" w:hAnsi="Cambria" w:cs="Times"/>
          <w:color w:val="0D0D0D" w:themeColor="text1" w:themeTint="F2"/>
        </w:rPr>
        <w:t>;</w:t>
      </w:r>
      <w:proofErr w:type="gramEnd"/>
    </w:p>
    <w:p w14:paraId="735A1C71" w14:textId="3E27F0A8" w:rsidR="007B2846" w:rsidRPr="003278CC" w:rsidRDefault="007B2846" w:rsidP="00500569">
      <w:pPr>
        <w:widowControl w:val="0"/>
        <w:autoSpaceDE w:val="0"/>
        <w:autoSpaceDN w:val="0"/>
        <w:adjustRightInd w:val="0"/>
        <w:ind w:left="720"/>
        <w:jc w:val="both"/>
        <w:rPr>
          <w:rFonts w:ascii="Cambria" w:hAnsi="Cambria" w:cs="Times"/>
          <w:color w:val="0D0D0D" w:themeColor="text1" w:themeTint="F2"/>
        </w:rPr>
      </w:pPr>
      <w:r w:rsidRPr="003278CC">
        <w:rPr>
          <w:rFonts w:ascii="Cambria" w:hAnsi="Cambria" w:cs="Times"/>
          <w:color w:val="0D0D0D" w:themeColor="text1" w:themeTint="F2"/>
        </w:rPr>
        <w:t>11.3.2</w:t>
      </w:r>
      <w:r w:rsidRPr="003278CC">
        <w:rPr>
          <w:rFonts w:ascii="Cambria" w:hAnsi="Cambria" w:cs="Times"/>
          <w:color w:val="0D0D0D" w:themeColor="text1" w:themeTint="F2"/>
        </w:rPr>
        <w:tab/>
        <w:t xml:space="preserve">if the buyer is not permitted to obtain a refund from the event </w:t>
      </w:r>
      <w:proofErr w:type="spellStart"/>
      <w:r w:rsidRPr="003278CC">
        <w:rPr>
          <w:rFonts w:ascii="Cambria" w:hAnsi="Cambria" w:cs="Times"/>
          <w:color w:val="0D0D0D" w:themeColor="text1" w:themeTint="F2"/>
        </w:rPr>
        <w:t>organisers</w:t>
      </w:r>
      <w:proofErr w:type="spellEnd"/>
      <w:r w:rsidRPr="003278CC">
        <w:rPr>
          <w:rFonts w:ascii="Cambria" w:hAnsi="Cambria" w:cs="Times"/>
          <w:color w:val="0D0D0D" w:themeColor="text1" w:themeTint="F2"/>
        </w:rPr>
        <w:t xml:space="preserve"> or the original ticket retailer directly, the buyer agree</w:t>
      </w:r>
      <w:r w:rsidR="00500569" w:rsidRPr="003278CC">
        <w:rPr>
          <w:rFonts w:ascii="Cambria" w:hAnsi="Cambria" w:cs="Times"/>
          <w:color w:val="0D0D0D" w:themeColor="text1" w:themeTint="F2"/>
        </w:rPr>
        <w:t>s</w:t>
      </w:r>
      <w:r w:rsidRPr="003278CC">
        <w:rPr>
          <w:rFonts w:ascii="Cambria" w:hAnsi="Cambria" w:cs="Times"/>
          <w:color w:val="0D0D0D" w:themeColor="text1" w:themeTint="F2"/>
        </w:rPr>
        <w:t xml:space="preserve"> to return the ticket(s) to the seller (at the buyers cost) as soon as possible (taking into account how close in time the event is) to enable the seller to claim a refund from the event </w:t>
      </w:r>
      <w:proofErr w:type="spellStart"/>
      <w:r w:rsidRPr="003278CC">
        <w:rPr>
          <w:rFonts w:ascii="Cambria" w:hAnsi="Cambria" w:cs="Times"/>
          <w:color w:val="0D0D0D" w:themeColor="text1" w:themeTint="F2"/>
        </w:rPr>
        <w:t>organiser</w:t>
      </w:r>
      <w:proofErr w:type="spellEnd"/>
      <w:r w:rsidRPr="003278CC">
        <w:rPr>
          <w:rFonts w:ascii="Cambria" w:hAnsi="Cambria" w:cs="Times"/>
          <w:color w:val="0D0D0D" w:themeColor="text1" w:themeTint="F2"/>
        </w:rPr>
        <w:t xml:space="preserve"> or the retailer that sold the ticket(s) to the seller originally, which the seller should pass on to the buyer via Pay</w:t>
      </w:r>
      <w:ins w:id="6" w:author="Austin" w:date="2015-02-27T09:50:00Z">
        <w:r w:rsidR="0020616B">
          <w:rPr>
            <w:rFonts w:ascii="Cambria" w:hAnsi="Cambria" w:cs="Times"/>
            <w:color w:val="0D0D0D" w:themeColor="text1" w:themeTint="F2"/>
          </w:rPr>
          <w:t>P</w:t>
        </w:r>
      </w:ins>
      <w:del w:id="7" w:author="Austin" w:date="2015-02-27T09:50:00Z">
        <w:r w:rsidRPr="003278CC" w:rsidDel="0020616B">
          <w:rPr>
            <w:rFonts w:ascii="Cambria" w:hAnsi="Cambria" w:cs="Times"/>
            <w:color w:val="0D0D0D" w:themeColor="text1" w:themeTint="F2"/>
          </w:rPr>
          <w:delText>p</w:delText>
        </w:r>
      </w:del>
      <w:r w:rsidRPr="003278CC">
        <w:rPr>
          <w:rFonts w:ascii="Cambria" w:hAnsi="Cambria" w:cs="Times"/>
          <w:color w:val="0D0D0D" w:themeColor="text1" w:themeTint="F2"/>
        </w:rPr>
        <w:t>al.</w:t>
      </w:r>
    </w:p>
    <w:p w14:paraId="7955956F" w14:textId="77777777" w:rsidR="007B2846" w:rsidRPr="003278CC" w:rsidRDefault="007B2846" w:rsidP="007B2846">
      <w:pPr>
        <w:widowControl w:val="0"/>
        <w:autoSpaceDE w:val="0"/>
        <w:autoSpaceDN w:val="0"/>
        <w:adjustRightInd w:val="0"/>
        <w:jc w:val="both"/>
        <w:rPr>
          <w:rFonts w:ascii="Cambria" w:hAnsi="Cambria" w:cs="Times"/>
          <w:color w:val="0D0D0D" w:themeColor="text1" w:themeTint="F2"/>
        </w:rPr>
      </w:pPr>
    </w:p>
    <w:p w14:paraId="63020599" w14:textId="2249A21A" w:rsidR="007B2846" w:rsidRPr="003278CC" w:rsidRDefault="007B2846" w:rsidP="00500569">
      <w:pPr>
        <w:widowControl w:val="0"/>
        <w:autoSpaceDE w:val="0"/>
        <w:autoSpaceDN w:val="0"/>
        <w:adjustRightInd w:val="0"/>
        <w:ind w:left="720"/>
        <w:jc w:val="both"/>
        <w:rPr>
          <w:rFonts w:ascii="Cambria" w:hAnsi="Cambria" w:cs="Times"/>
          <w:color w:val="0D0D0D" w:themeColor="text1" w:themeTint="F2"/>
        </w:rPr>
      </w:pPr>
      <w:r w:rsidRPr="003278CC">
        <w:rPr>
          <w:rFonts w:ascii="Cambria" w:hAnsi="Cambria" w:cs="Times"/>
          <w:color w:val="0D0D0D" w:themeColor="text1" w:themeTint="F2"/>
        </w:rPr>
        <w:t>In either case, the buyer will not be entitled to a refund or reimbursement for any indirect or unforeseeable costs such as travel, accommodation, loss of earnings etc.</w:t>
      </w:r>
    </w:p>
    <w:p w14:paraId="251A3450" w14:textId="77777777" w:rsidR="007B2846" w:rsidRPr="003278CC" w:rsidRDefault="007B2846" w:rsidP="007B2846">
      <w:pPr>
        <w:widowControl w:val="0"/>
        <w:autoSpaceDE w:val="0"/>
        <w:autoSpaceDN w:val="0"/>
        <w:adjustRightInd w:val="0"/>
        <w:jc w:val="both"/>
        <w:rPr>
          <w:rFonts w:ascii="Cambria" w:hAnsi="Cambria" w:cs="Times"/>
          <w:color w:val="0D0D0D" w:themeColor="text1" w:themeTint="F2"/>
        </w:rPr>
      </w:pPr>
    </w:p>
    <w:p w14:paraId="5F9DA3CF" w14:textId="13BF7760" w:rsidR="007B2846" w:rsidRPr="003278CC" w:rsidRDefault="007B2846" w:rsidP="007B2846">
      <w:pPr>
        <w:widowControl w:val="0"/>
        <w:autoSpaceDE w:val="0"/>
        <w:autoSpaceDN w:val="0"/>
        <w:adjustRightInd w:val="0"/>
        <w:jc w:val="both"/>
        <w:rPr>
          <w:rFonts w:ascii="Cambria" w:hAnsi="Cambria" w:cs="Times"/>
          <w:color w:val="0D0D0D" w:themeColor="text1" w:themeTint="F2"/>
        </w:rPr>
      </w:pPr>
      <w:r w:rsidRPr="003278CC">
        <w:rPr>
          <w:rFonts w:ascii="Cambria" w:hAnsi="Cambria" w:cs="Times"/>
          <w:color w:val="0D0D0D" w:themeColor="text1" w:themeTint="F2"/>
        </w:rPr>
        <w:t xml:space="preserve">11.4 </w:t>
      </w:r>
      <w:r w:rsidR="00EA013D">
        <w:rPr>
          <w:rFonts w:ascii="Cambria" w:hAnsi="Cambria" w:cs="Times"/>
          <w:color w:val="0D0D0D" w:themeColor="text1" w:themeTint="F2"/>
        </w:rPr>
        <w:tab/>
      </w:r>
      <w:r w:rsidRPr="003278CC">
        <w:rPr>
          <w:rFonts w:ascii="Cambria" w:hAnsi="Cambria" w:cs="Times"/>
          <w:color w:val="0D0D0D" w:themeColor="text1" w:themeTint="F2"/>
        </w:rPr>
        <w:t>If the</w:t>
      </w:r>
      <w:r w:rsidR="00E91BC0">
        <w:rPr>
          <w:rFonts w:ascii="Cambria" w:hAnsi="Cambria" w:cs="Times"/>
          <w:color w:val="0D0D0D" w:themeColor="text1" w:themeTint="F2"/>
        </w:rPr>
        <w:t xml:space="preserve"> event</w:t>
      </w:r>
      <w:r w:rsidRPr="003278CC">
        <w:rPr>
          <w:rFonts w:ascii="Cambria" w:hAnsi="Cambria" w:cs="Times"/>
          <w:color w:val="0D0D0D" w:themeColor="text1" w:themeTint="F2"/>
        </w:rPr>
        <w:t xml:space="preserve"> date</w:t>
      </w:r>
      <w:r w:rsidR="00E91BC0">
        <w:rPr>
          <w:rFonts w:ascii="Cambria" w:hAnsi="Cambria" w:cs="Times"/>
          <w:color w:val="0D0D0D" w:themeColor="text1" w:themeTint="F2"/>
        </w:rPr>
        <w:t xml:space="preserve"> for which a Sale Item has been purchased</w:t>
      </w:r>
      <w:r w:rsidRPr="003278CC">
        <w:rPr>
          <w:rFonts w:ascii="Cambria" w:hAnsi="Cambria" w:cs="Times"/>
          <w:color w:val="0D0D0D" w:themeColor="text1" w:themeTint="F2"/>
        </w:rPr>
        <w:t xml:space="preserve"> is changed:-</w:t>
      </w:r>
    </w:p>
    <w:p w14:paraId="0F650010" w14:textId="77777777" w:rsidR="007B2846" w:rsidRPr="003278CC" w:rsidRDefault="007B2846" w:rsidP="007B2846">
      <w:pPr>
        <w:widowControl w:val="0"/>
        <w:autoSpaceDE w:val="0"/>
        <w:autoSpaceDN w:val="0"/>
        <w:adjustRightInd w:val="0"/>
        <w:jc w:val="both"/>
        <w:rPr>
          <w:rFonts w:ascii="Cambria" w:hAnsi="Cambria" w:cs="Times"/>
          <w:color w:val="0D0D0D" w:themeColor="text1" w:themeTint="F2"/>
        </w:rPr>
      </w:pPr>
    </w:p>
    <w:p w14:paraId="3DA22540" w14:textId="76BCCD79" w:rsidR="007B2846" w:rsidRPr="003278CC" w:rsidRDefault="007B2846" w:rsidP="0081428D">
      <w:pPr>
        <w:widowControl w:val="0"/>
        <w:autoSpaceDE w:val="0"/>
        <w:autoSpaceDN w:val="0"/>
        <w:adjustRightInd w:val="0"/>
        <w:ind w:firstLine="720"/>
        <w:jc w:val="both"/>
        <w:rPr>
          <w:rFonts w:ascii="Cambria" w:hAnsi="Cambria" w:cs="Times"/>
          <w:color w:val="0D0D0D" w:themeColor="text1" w:themeTint="F2"/>
        </w:rPr>
      </w:pPr>
      <w:r w:rsidRPr="003278CC">
        <w:rPr>
          <w:rFonts w:ascii="Cambria" w:hAnsi="Cambria" w:cs="Times"/>
          <w:color w:val="0D0D0D" w:themeColor="text1" w:themeTint="F2"/>
        </w:rPr>
        <w:t>11.4.1 if the ticket(s) are valid for the new date, the buyer can either:</w:t>
      </w:r>
    </w:p>
    <w:p w14:paraId="107BD50E" w14:textId="5B9877B6" w:rsidR="007B2846" w:rsidRPr="003278CC" w:rsidRDefault="007B2846" w:rsidP="00195ACE">
      <w:pPr>
        <w:widowControl w:val="0"/>
        <w:autoSpaceDE w:val="0"/>
        <w:autoSpaceDN w:val="0"/>
        <w:adjustRightInd w:val="0"/>
        <w:ind w:left="720" w:firstLine="720"/>
        <w:jc w:val="both"/>
        <w:rPr>
          <w:rFonts w:ascii="Cambria" w:hAnsi="Cambria" w:cs="Times"/>
          <w:color w:val="0D0D0D" w:themeColor="text1" w:themeTint="F2"/>
        </w:rPr>
      </w:pPr>
      <w:r w:rsidRPr="003278CC">
        <w:rPr>
          <w:rFonts w:ascii="Cambria" w:hAnsi="Cambria" w:cs="Times"/>
          <w:color w:val="0D0D0D" w:themeColor="text1" w:themeTint="F2"/>
        </w:rPr>
        <w:t>11.4.1.1</w:t>
      </w:r>
      <w:r w:rsidR="00195ACE">
        <w:rPr>
          <w:rFonts w:ascii="Cambria" w:hAnsi="Cambria" w:cs="Times"/>
          <w:color w:val="0D0D0D" w:themeColor="text1" w:themeTint="F2"/>
        </w:rPr>
        <w:t xml:space="preserve"> </w:t>
      </w:r>
      <w:r w:rsidRPr="003278CC">
        <w:rPr>
          <w:rFonts w:ascii="Cambria" w:hAnsi="Cambria" w:cs="Times"/>
          <w:color w:val="0D0D0D" w:themeColor="text1" w:themeTint="F2"/>
        </w:rPr>
        <w:t>attend the event on the new date; or</w:t>
      </w:r>
    </w:p>
    <w:p w14:paraId="79A93487" w14:textId="0BC5CBCB" w:rsidR="007B2846" w:rsidRPr="003278CC" w:rsidRDefault="007B2846" w:rsidP="00195ACE">
      <w:pPr>
        <w:widowControl w:val="0"/>
        <w:autoSpaceDE w:val="0"/>
        <w:autoSpaceDN w:val="0"/>
        <w:adjustRightInd w:val="0"/>
        <w:ind w:left="1440"/>
        <w:jc w:val="both"/>
        <w:rPr>
          <w:rFonts w:ascii="Cambria" w:hAnsi="Cambria" w:cs="Times"/>
          <w:color w:val="0D0D0D" w:themeColor="text1" w:themeTint="F2"/>
        </w:rPr>
      </w:pPr>
      <w:r w:rsidRPr="003278CC">
        <w:rPr>
          <w:rFonts w:ascii="Cambria" w:hAnsi="Cambria" w:cs="Times"/>
          <w:color w:val="0D0D0D" w:themeColor="text1" w:themeTint="F2"/>
        </w:rPr>
        <w:t xml:space="preserve">11.4.1.2 opt for a refund if the event </w:t>
      </w:r>
      <w:proofErr w:type="spellStart"/>
      <w:r w:rsidRPr="003278CC">
        <w:rPr>
          <w:rFonts w:ascii="Cambria" w:hAnsi="Cambria" w:cs="Times"/>
          <w:color w:val="0D0D0D" w:themeColor="text1" w:themeTint="F2"/>
        </w:rPr>
        <w:t>organiser</w:t>
      </w:r>
      <w:proofErr w:type="spellEnd"/>
      <w:r w:rsidRPr="003278CC">
        <w:rPr>
          <w:rFonts w:ascii="Cambria" w:hAnsi="Cambria" w:cs="Times"/>
          <w:color w:val="0D0D0D" w:themeColor="text1" w:themeTint="F2"/>
        </w:rPr>
        <w:t xml:space="preserve"> or retailer that sold the ticket(s) to the seller originally is offering a </w:t>
      </w:r>
      <w:r w:rsidR="00500569" w:rsidRPr="003278CC">
        <w:rPr>
          <w:rFonts w:ascii="Cambria" w:hAnsi="Cambria" w:cs="Times"/>
          <w:color w:val="0D0D0D" w:themeColor="text1" w:themeTint="F2"/>
        </w:rPr>
        <w:t>refund. In such case, the buyer is</w:t>
      </w:r>
      <w:r w:rsidRPr="003278CC">
        <w:rPr>
          <w:rFonts w:ascii="Cambria" w:hAnsi="Cambria" w:cs="Times"/>
          <w:color w:val="0D0D0D" w:themeColor="text1" w:themeTint="F2"/>
        </w:rPr>
        <w:t xml:space="preserve"> permitted to obtain a refund from the event </w:t>
      </w:r>
      <w:proofErr w:type="spellStart"/>
      <w:r w:rsidRPr="003278CC">
        <w:rPr>
          <w:rFonts w:ascii="Cambria" w:hAnsi="Cambria" w:cs="Times"/>
          <w:color w:val="0D0D0D" w:themeColor="text1" w:themeTint="F2"/>
        </w:rPr>
        <w:t>organisers</w:t>
      </w:r>
      <w:proofErr w:type="spellEnd"/>
      <w:r w:rsidRPr="003278CC">
        <w:rPr>
          <w:rFonts w:ascii="Cambria" w:hAnsi="Cambria" w:cs="Times"/>
          <w:color w:val="0D0D0D" w:themeColor="text1" w:themeTint="F2"/>
        </w:rPr>
        <w:t xml:space="preserve"> or the original ticket retailer directly</w:t>
      </w:r>
      <w:r w:rsidR="00500569" w:rsidRPr="003278CC">
        <w:rPr>
          <w:rFonts w:ascii="Cambria" w:hAnsi="Cambria" w:cs="Times"/>
          <w:color w:val="0D0D0D" w:themeColor="text1" w:themeTint="F2"/>
        </w:rPr>
        <w:t>.</w:t>
      </w:r>
      <w:r w:rsidRPr="003278CC">
        <w:rPr>
          <w:rFonts w:ascii="Cambria" w:hAnsi="Cambria" w:cs="Times"/>
          <w:color w:val="0D0D0D" w:themeColor="text1" w:themeTint="F2"/>
        </w:rPr>
        <w:t xml:space="preserve"> (</w:t>
      </w:r>
      <w:proofErr w:type="gramStart"/>
      <w:r w:rsidRPr="003278CC">
        <w:rPr>
          <w:rFonts w:ascii="Cambria" w:hAnsi="Cambria" w:cs="Times"/>
          <w:color w:val="0D0D0D" w:themeColor="text1" w:themeTint="F2"/>
        </w:rPr>
        <w:t>note</w:t>
      </w:r>
      <w:proofErr w:type="gramEnd"/>
      <w:r w:rsidRPr="003278CC">
        <w:rPr>
          <w:rFonts w:ascii="Cambria" w:hAnsi="Cambria" w:cs="Times"/>
          <w:color w:val="0D0D0D" w:themeColor="text1" w:themeTint="F2"/>
        </w:rPr>
        <w:t xml:space="preserve"> that any transaction costs which might apply in processing such refund - for example an administrative fee imposed by th</w:t>
      </w:r>
      <w:r w:rsidR="00500569" w:rsidRPr="003278CC">
        <w:rPr>
          <w:rFonts w:ascii="Cambria" w:hAnsi="Cambria" w:cs="Times"/>
          <w:color w:val="0D0D0D" w:themeColor="text1" w:themeTint="F2"/>
        </w:rPr>
        <w:t xml:space="preserve">e event </w:t>
      </w:r>
      <w:proofErr w:type="spellStart"/>
      <w:r w:rsidR="00500569" w:rsidRPr="003278CC">
        <w:rPr>
          <w:rFonts w:ascii="Cambria" w:hAnsi="Cambria" w:cs="Times"/>
          <w:color w:val="0D0D0D" w:themeColor="text1" w:themeTint="F2"/>
        </w:rPr>
        <w:t>organiser</w:t>
      </w:r>
      <w:proofErr w:type="spellEnd"/>
      <w:r w:rsidR="00500569" w:rsidRPr="003278CC">
        <w:rPr>
          <w:rFonts w:ascii="Cambria" w:hAnsi="Cambria" w:cs="Times"/>
          <w:color w:val="0D0D0D" w:themeColor="text1" w:themeTint="F2"/>
        </w:rPr>
        <w:t xml:space="preserve"> - will be the buyer’s responsibility). Otherwise, the buyer</w:t>
      </w:r>
      <w:r w:rsidRPr="003278CC">
        <w:rPr>
          <w:rFonts w:ascii="Cambria" w:hAnsi="Cambria" w:cs="Times"/>
          <w:color w:val="0D0D0D" w:themeColor="text1" w:themeTint="F2"/>
        </w:rPr>
        <w:t xml:space="preserve"> must return the </w:t>
      </w:r>
      <w:r w:rsidR="00500569" w:rsidRPr="003278CC">
        <w:rPr>
          <w:rFonts w:ascii="Cambria" w:hAnsi="Cambria" w:cs="Times"/>
          <w:color w:val="0D0D0D" w:themeColor="text1" w:themeTint="F2"/>
        </w:rPr>
        <w:t>ticket(s) to the seller (at his</w:t>
      </w:r>
      <w:r w:rsidRPr="003278CC">
        <w:rPr>
          <w:rFonts w:ascii="Cambria" w:hAnsi="Cambria" w:cs="Times"/>
          <w:color w:val="0D0D0D" w:themeColor="text1" w:themeTint="F2"/>
        </w:rPr>
        <w:t xml:space="preserve"> cost) as soon as possible (taking into account how close in time the event is), to enable the </w:t>
      </w:r>
      <w:r w:rsidRPr="003278CC">
        <w:rPr>
          <w:rFonts w:ascii="Cambria" w:hAnsi="Cambria" w:cs="Times"/>
          <w:color w:val="0D0D0D" w:themeColor="text1" w:themeTint="F2"/>
        </w:rPr>
        <w:lastRenderedPageBreak/>
        <w:t xml:space="preserve">seller to claim a refund from the event </w:t>
      </w:r>
      <w:proofErr w:type="spellStart"/>
      <w:r w:rsidRPr="003278CC">
        <w:rPr>
          <w:rFonts w:ascii="Cambria" w:hAnsi="Cambria" w:cs="Times"/>
          <w:color w:val="0D0D0D" w:themeColor="text1" w:themeTint="F2"/>
        </w:rPr>
        <w:t>organiser</w:t>
      </w:r>
      <w:proofErr w:type="spellEnd"/>
      <w:r w:rsidRPr="003278CC">
        <w:rPr>
          <w:rFonts w:ascii="Cambria" w:hAnsi="Cambria" w:cs="Times"/>
          <w:color w:val="0D0D0D" w:themeColor="text1" w:themeTint="F2"/>
        </w:rPr>
        <w:t xml:space="preserve"> or retailer that sold the ticket(s) to the seller originally, which </w:t>
      </w:r>
      <w:r w:rsidR="00500569" w:rsidRPr="003278CC">
        <w:rPr>
          <w:rFonts w:ascii="Cambria" w:hAnsi="Cambria" w:cs="Times"/>
          <w:color w:val="0D0D0D" w:themeColor="text1" w:themeTint="F2"/>
        </w:rPr>
        <w:t>the seller should pass on to the buyer</w:t>
      </w:r>
      <w:r w:rsidRPr="003278CC">
        <w:rPr>
          <w:rFonts w:ascii="Cambria" w:hAnsi="Cambria" w:cs="Times"/>
          <w:color w:val="0D0D0D" w:themeColor="text1" w:themeTint="F2"/>
        </w:rPr>
        <w:t xml:space="preserve"> via Pay</w:t>
      </w:r>
      <w:ins w:id="8" w:author="Austin" w:date="2015-02-27T09:50:00Z">
        <w:r w:rsidR="0020616B">
          <w:rPr>
            <w:rFonts w:ascii="Cambria" w:hAnsi="Cambria" w:cs="Times"/>
            <w:color w:val="0D0D0D" w:themeColor="text1" w:themeTint="F2"/>
          </w:rPr>
          <w:t>P</w:t>
        </w:r>
      </w:ins>
      <w:del w:id="9" w:author="Austin" w:date="2015-02-27T09:50:00Z">
        <w:r w:rsidRPr="003278CC" w:rsidDel="0020616B">
          <w:rPr>
            <w:rFonts w:ascii="Cambria" w:hAnsi="Cambria" w:cs="Times"/>
            <w:color w:val="0D0D0D" w:themeColor="text1" w:themeTint="F2"/>
          </w:rPr>
          <w:delText>p</w:delText>
        </w:r>
      </w:del>
      <w:r w:rsidRPr="003278CC">
        <w:rPr>
          <w:rFonts w:ascii="Cambria" w:hAnsi="Cambria" w:cs="Times"/>
          <w:color w:val="0D0D0D" w:themeColor="text1" w:themeTint="F2"/>
        </w:rPr>
        <w:t>al.</w:t>
      </w:r>
    </w:p>
    <w:p w14:paraId="4F7D0E93" w14:textId="77777777" w:rsidR="00500569" w:rsidRPr="003278CC" w:rsidRDefault="00500569" w:rsidP="007B2846">
      <w:pPr>
        <w:widowControl w:val="0"/>
        <w:autoSpaceDE w:val="0"/>
        <w:autoSpaceDN w:val="0"/>
        <w:adjustRightInd w:val="0"/>
        <w:jc w:val="both"/>
        <w:rPr>
          <w:rFonts w:ascii="Cambria" w:hAnsi="Cambria" w:cs="Times"/>
          <w:color w:val="0D0D0D" w:themeColor="text1" w:themeTint="F2"/>
        </w:rPr>
      </w:pPr>
    </w:p>
    <w:p w14:paraId="3251CEE7" w14:textId="3C9A6FF5" w:rsidR="007B2846" w:rsidRPr="003278CC" w:rsidRDefault="00A538C8" w:rsidP="00A538C8">
      <w:pPr>
        <w:widowControl w:val="0"/>
        <w:autoSpaceDE w:val="0"/>
        <w:autoSpaceDN w:val="0"/>
        <w:adjustRightInd w:val="0"/>
        <w:ind w:left="720"/>
        <w:jc w:val="both"/>
        <w:rPr>
          <w:rFonts w:ascii="Cambria" w:hAnsi="Cambria" w:cs="Times"/>
          <w:color w:val="0D0D0D" w:themeColor="text1" w:themeTint="F2"/>
        </w:rPr>
      </w:pPr>
      <w:r w:rsidRPr="003278CC">
        <w:rPr>
          <w:rFonts w:ascii="Cambria" w:hAnsi="Cambria" w:cs="Times"/>
          <w:color w:val="0D0D0D" w:themeColor="text1" w:themeTint="F2"/>
        </w:rPr>
        <w:t xml:space="preserve">11.4.2 </w:t>
      </w:r>
      <w:r w:rsidR="007B2846" w:rsidRPr="003278CC">
        <w:rPr>
          <w:rFonts w:ascii="Cambria" w:hAnsi="Cambria" w:cs="Times"/>
          <w:color w:val="0D0D0D" w:themeColor="text1" w:themeTint="F2"/>
        </w:rPr>
        <w:t xml:space="preserve">if the ticket(s) are not valid for the new date and the event </w:t>
      </w:r>
      <w:proofErr w:type="spellStart"/>
      <w:r w:rsidR="007B2846" w:rsidRPr="003278CC">
        <w:rPr>
          <w:rFonts w:ascii="Cambria" w:hAnsi="Cambria" w:cs="Times"/>
          <w:color w:val="0D0D0D" w:themeColor="text1" w:themeTint="F2"/>
        </w:rPr>
        <w:t>organiser</w:t>
      </w:r>
      <w:proofErr w:type="spellEnd"/>
      <w:r w:rsidR="007B2846" w:rsidRPr="003278CC">
        <w:rPr>
          <w:rFonts w:ascii="Cambria" w:hAnsi="Cambria" w:cs="Times"/>
          <w:color w:val="0D0D0D" w:themeColor="text1" w:themeTint="F2"/>
        </w:rPr>
        <w:t xml:space="preserve"> or retailer that sold the ticket(s) to the seller originally is offering </w:t>
      </w:r>
      <w:r w:rsidRPr="003278CC">
        <w:rPr>
          <w:rFonts w:ascii="Cambria" w:hAnsi="Cambria" w:cs="Times"/>
          <w:color w:val="0D0D0D" w:themeColor="text1" w:themeTint="F2"/>
        </w:rPr>
        <w:t>a refund or exchange, the buyer is</w:t>
      </w:r>
      <w:r w:rsidR="007B2846" w:rsidRPr="003278CC">
        <w:rPr>
          <w:rFonts w:ascii="Cambria" w:hAnsi="Cambria" w:cs="Times"/>
          <w:color w:val="0D0D0D" w:themeColor="text1" w:themeTint="F2"/>
        </w:rPr>
        <w:t xml:space="preserve"> permitted to obtain a refund or exchange from the event </w:t>
      </w:r>
      <w:proofErr w:type="spellStart"/>
      <w:r w:rsidR="007B2846" w:rsidRPr="003278CC">
        <w:rPr>
          <w:rFonts w:ascii="Cambria" w:hAnsi="Cambria" w:cs="Times"/>
          <w:color w:val="0D0D0D" w:themeColor="text1" w:themeTint="F2"/>
        </w:rPr>
        <w:t>organisers</w:t>
      </w:r>
      <w:proofErr w:type="spellEnd"/>
      <w:r w:rsidR="007B2846" w:rsidRPr="003278CC">
        <w:rPr>
          <w:rFonts w:ascii="Cambria" w:hAnsi="Cambria" w:cs="Times"/>
          <w:color w:val="0D0D0D" w:themeColor="text1" w:themeTint="F2"/>
        </w:rPr>
        <w:t xml:space="preserve"> or the original ticket retai</w:t>
      </w:r>
      <w:r w:rsidRPr="003278CC">
        <w:rPr>
          <w:rFonts w:ascii="Cambria" w:hAnsi="Cambria" w:cs="Times"/>
          <w:color w:val="0D0D0D" w:themeColor="text1" w:themeTint="F2"/>
        </w:rPr>
        <w:t xml:space="preserve">ler directly. </w:t>
      </w:r>
      <w:r w:rsidR="007B2846" w:rsidRPr="003278CC">
        <w:rPr>
          <w:rFonts w:ascii="Cambria" w:hAnsi="Cambria" w:cs="Times"/>
          <w:color w:val="0D0D0D" w:themeColor="text1" w:themeTint="F2"/>
        </w:rPr>
        <w:t>(</w:t>
      </w:r>
      <w:proofErr w:type="gramStart"/>
      <w:r w:rsidR="007B2846" w:rsidRPr="003278CC">
        <w:rPr>
          <w:rFonts w:ascii="Cambria" w:hAnsi="Cambria" w:cs="Times"/>
          <w:color w:val="0D0D0D" w:themeColor="text1" w:themeTint="F2"/>
        </w:rPr>
        <w:t>note</w:t>
      </w:r>
      <w:proofErr w:type="gramEnd"/>
      <w:r w:rsidR="007B2846" w:rsidRPr="003278CC">
        <w:rPr>
          <w:rFonts w:ascii="Cambria" w:hAnsi="Cambria" w:cs="Times"/>
          <w:color w:val="0D0D0D" w:themeColor="text1" w:themeTint="F2"/>
        </w:rPr>
        <w:t xml:space="preserve"> that any transaction costs which might apply in processing such refund - for example an administrative fee imposed by th</w:t>
      </w:r>
      <w:r w:rsidRPr="003278CC">
        <w:rPr>
          <w:rFonts w:ascii="Cambria" w:hAnsi="Cambria" w:cs="Times"/>
          <w:color w:val="0D0D0D" w:themeColor="text1" w:themeTint="F2"/>
        </w:rPr>
        <w:t xml:space="preserve">e event </w:t>
      </w:r>
      <w:proofErr w:type="spellStart"/>
      <w:r w:rsidRPr="003278CC">
        <w:rPr>
          <w:rFonts w:ascii="Cambria" w:hAnsi="Cambria" w:cs="Times"/>
          <w:color w:val="0D0D0D" w:themeColor="text1" w:themeTint="F2"/>
        </w:rPr>
        <w:t>organiser</w:t>
      </w:r>
      <w:proofErr w:type="spellEnd"/>
      <w:r w:rsidRPr="003278CC">
        <w:rPr>
          <w:rFonts w:ascii="Cambria" w:hAnsi="Cambria" w:cs="Times"/>
          <w:color w:val="0D0D0D" w:themeColor="text1" w:themeTint="F2"/>
        </w:rPr>
        <w:t xml:space="preserve"> - will be the buyer’s responsibility). Otherwise, the buyer</w:t>
      </w:r>
      <w:r w:rsidR="007B2846" w:rsidRPr="003278CC">
        <w:rPr>
          <w:rFonts w:ascii="Cambria" w:hAnsi="Cambria" w:cs="Times"/>
          <w:color w:val="0D0D0D" w:themeColor="text1" w:themeTint="F2"/>
        </w:rPr>
        <w:t xml:space="preserve"> must return the ticket(s) to the s</w:t>
      </w:r>
      <w:r w:rsidRPr="003278CC">
        <w:rPr>
          <w:rFonts w:ascii="Cambria" w:hAnsi="Cambria" w:cs="Times"/>
          <w:color w:val="0D0D0D" w:themeColor="text1" w:themeTint="F2"/>
        </w:rPr>
        <w:t>eller (at his</w:t>
      </w:r>
      <w:r w:rsidR="007B2846" w:rsidRPr="003278CC">
        <w:rPr>
          <w:rFonts w:ascii="Cambria" w:hAnsi="Cambria" w:cs="Times"/>
          <w:color w:val="0D0D0D" w:themeColor="text1" w:themeTint="F2"/>
        </w:rPr>
        <w:t xml:space="preserve"> cost) as soon as possible (taking into account how close in time the event is), to enable to sell</w:t>
      </w:r>
      <w:r w:rsidRPr="003278CC">
        <w:rPr>
          <w:rFonts w:ascii="Cambria" w:hAnsi="Cambria" w:cs="Times"/>
          <w:color w:val="0D0D0D" w:themeColor="text1" w:themeTint="F2"/>
        </w:rPr>
        <w:t xml:space="preserve">er to </w:t>
      </w:r>
      <w:r w:rsidR="007B2846" w:rsidRPr="003278CC">
        <w:rPr>
          <w:rFonts w:ascii="Cambria" w:hAnsi="Cambria" w:cs="Times"/>
          <w:color w:val="0D0D0D" w:themeColor="text1" w:themeTint="F2"/>
        </w:rPr>
        <w:t xml:space="preserve">claim a refund from the event </w:t>
      </w:r>
      <w:proofErr w:type="spellStart"/>
      <w:r w:rsidR="007B2846" w:rsidRPr="003278CC">
        <w:rPr>
          <w:rFonts w:ascii="Cambria" w:hAnsi="Cambria" w:cs="Times"/>
          <w:color w:val="0D0D0D" w:themeColor="text1" w:themeTint="F2"/>
        </w:rPr>
        <w:t>organiser</w:t>
      </w:r>
      <w:proofErr w:type="spellEnd"/>
      <w:r w:rsidR="007B2846" w:rsidRPr="003278CC">
        <w:rPr>
          <w:rFonts w:ascii="Cambria" w:hAnsi="Cambria" w:cs="Times"/>
          <w:color w:val="0D0D0D" w:themeColor="text1" w:themeTint="F2"/>
        </w:rPr>
        <w:t xml:space="preserve"> or retailer that sold the ticket(s) to the seller originally, which the seller should pass on to you via </w:t>
      </w:r>
      <w:bookmarkStart w:id="10" w:name="_GoBack"/>
      <w:r w:rsidR="007B2846" w:rsidRPr="003278CC">
        <w:rPr>
          <w:rFonts w:ascii="Cambria" w:hAnsi="Cambria" w:cs="Times"/>
          <w:color w:val="0D0D0D" w:themeColor="text1" w:themeTint="F2"/>
        </w:rPr>
        <w:t>Pay</w:t>
      </w:r>
      <w:ins w:id="11" w:author="Austin" w:date="2015-02-27T09:49:00Z">
        <w:r w:rsidR="0020616B">
          <w:rPr>
            <w:rFonts w:ascii="Cambria" w:hAnsi="Cambria" w:cs="Times"/>
            <w:color w:val="0D0D0D" w:themeColor="text1" w:themeTint="F2"/>
          </w:rPr>
          <w:t>P</w:t>
        </w:r>
      </w:ins>
      <w:del w:id="12" w:author="Austin" w:date="2015-02-27T09:49:00Z">
        <w:r w:rsidR="007B2846" w:rsidRPr="003278CC" w:rsidDel="0020616B">
          <w:rPr>
            <w:rFonts w:ascii="Cambria" w:hAnsi="Cambria" w:cs="Times"/>
            <w:color w:val="0D0D0D" w:themeColor="text1" w:themeTint="F2"/>
          </w:rPr>
          <w:delText>p</w:delText>
        </w:r>
      </w:del>
      <w:r w:rsidR="007B2846" w:rsidRPr="003278CC">
        <w:rPr>
          <w:rFonts w:ascii="Cambria" w:hAnsi="Cambria" w:cs="Times"/>
          <w:color w:val="0D0D0D" w:themeColor="text1" w:themeTint="F2"/>
        </w:rPr>
        <w:t>al</w:t>
      </w:r>
      <w:bookmarkEnd w:id="10"/>
      <w:r w:rsidRPr="003278CC">
        <w:rPr>
          <w:rFonts w:ascii="Cambria" w:hAnsi="Cambria" w:cs="Times"/>
          <w:color w:val="0D0D0D" w:themeColor="text1" w:themeTint="F2"/>
        </w:rPr>
        <w:t>.</w:t>
      </w:r>
    </w:p>
    <w:p w14:paraId="37D73F2C" w14:textId="77777777" w:rsidR="00A538C8" w:rsidRPr="0081428D" w:rsidRDefault="00A538C8" w:rsidP="00055E35">
      <w:pPr>
        <w:widowControl w:val="0"/>
        <w:autoSpaceDE w:val="0"/>
        <w:autoSpaceDN w:val="0"/>
        <w:adjustRightInd w:val="0"/>
        <w:jc w:val="both"/>
        <w:rPr>
          <w:rFonts w:ascii="Cambria" w:hAnsi="Cambria" w:cs="Times"/>
          <w:b/>
          <w:color w:val="0D0D0D" w:themeColor="text1" w:themeTint="F2"/>
        </w:rPr>
      </w:pPr>
    </w:p>
    <w:p w14:paraId="37F261F6" w14:textId="401C6DB3" w:rsidR="00675BD7" w:rsidRDefault="007B7ECB" w:rsidP="00055E35">
      <w:pPr>
        <w:widowControl w:val="0"/>
        <w:autoSpaceDE w:val="0"/>
        <w:autoSpaceDN w:val="0"/>
        <w:adjustRightInd w:val="0"/>
        <w:jc w:val="both"/>
        <w:rPr>
          <w:rFonts w:ascii="Cambria" w:hAnsi="Cambria" w:cs="Times"/>
          <w:b/>
        </w:rPr>
      </w:pPr>
      <w:r>
        <w:rPr>
          <w:rFonts w:ascii="Cambria" w:hAnsi="Cambria" w:cs="Times"/>
          <w:b/>
        </w:rPr>
        <w:t>1</w:t>
      </w:r>
      <w:r w:rsidR="00582BCD">
        <w:rPr>
          <w:rFonts w:ascii="Cambria" w:hAnsi="Cambria" w:cs="Times"/>
          <w:b/>
        </w:rPr>
        <w:t>2</w:t>
      </w:r>
      <w:r w:rsidR="000316DC">
        <w:rPr>
          <w:rFonts w:ascii="Cambria" w:hAnsi="Cambria" w:cs="Times"/>
          <w:b/>
        </w:rPr>
        <w:t xml:space="preserve">. </w:t>
      </w:r>
      <w:r w:rsidR="00675BD7">
        <w:rPr>
          <w:rFonts w:ascii="Cambria" w:hAnsi="Cambria" w:cs="Times"/>
          <w:b/>
        </w:rPr>
        <w:t>Delivery</w:t>
      </w:r>
    </w:p>
    <w:p w14:paraId="180ECB66" w14:textId="77777777" w:rsidR="00675BD7" w:rsidRDefault="00675BD7" w:rsidP="00055E35">
      <w:pPr>
        <w:widowControl w:val="0"/>
        <w:autoSpaceDE w:val="0"/>
        <w:autoSpaceDN w:val="0"/>
        <w:adjustRightInd w:val="0"/>
        <w:jc w:val="both"/>
        <w:rPr>
          <w:rFonts w:ascii="Cambria" w:hAnsi="Cambria" w:cs="Times"/>
          <w:b/>
        </w:rPr>
      </w:pPr>
    </w:p>
    <w:p w14:paraId="6306EDD0" w14:textId="1DA94EA3" w:rsidR="00675BD7" w:rsidRDefault="00675BD7" w:rsidP="00055E35">
      <w:pPr>
        <w:widowControl w:val="0"/>
        <w:autoSpaceDE w:val="0"/>
        <w:autoSpaceDN w:val="0"/>
        <w:adjustRightInd w:val="0"/>
        <w:jc w:val="both"/>
        <w:rPr>
          <w:rFonts w:ascii="Cambria" w:hAnsi="Cambria" w:cs="Times"/>
        </w:rPr>
      </w:pPr>
      <w:r w:rsidRPr="00675BD7">
        <w:rPr>
          <w:rFonts w:ascii="Cambria" w:hAnsi="Cambria" w:cs="Times"/>
        </w:rPr>
        <w:t>1</w:t>
      </w:r>
      <w:r w:rsidR="00582BCD">
        <w:rPr>
          <w:rFonts w:ascii="Cambria" w:hAnsi="Cambria" w:cs="Times"/>
        </w:rPr>
        <w:t>2</w:t>
      </w:r>
      <w:r w:rsidRPr="00675BD7">
        <w:rPr>
          <w:rFonts w:ascii="Cambria" w:hAnsi="Cambria" w:cs="Times"/>
        </w:rPr>
        <w:t>.1</w:t>
      </w:r>
      <w:r w:rsidRPr="00675BD7">
        <w:rPr>
          <w:rFonts w:ascii="Cambria" w:hAnsi="Cambria" w:cs="Times"/>
        </w:rPr>
        <w:tab/>
      </w:r>
      <w:r>
        <w:rPr>
          <w:rFonts w:ascii="Cambria" w:hAnsi="Cambria" w:cs="Times"/>
        </w:rPr>
        <w:t xml:space="preserve">The seller may dispatch the Sale Item to the buyer electronically, by post, or make available the Sale Item for collection by the buyer at a place specified by the seller. </w:t>
      </w:r>
    </w:p>
    <w:p w14:paraId="2AD7B842" w14:textId="77777777" w:rsidR="00675BD7" w:rsidRDefault="00675BD7" w:rsidP="00055E35">
      <w:pPr>
        <w:widowControl w:val="0"/>
        <w:autoSpaceDE w:val="0"/>
        <w:autoSpaceDN w:val="0"/>
        <w:adjustRightInd w:val="0"/>
        <w:jc w:val="both"/>
        <w:rPr>
          <w:rFonts w:ascii="Cambria" w:hAnsi="Cambria" w:cs="Times"/>
        </w:rPr>
      </w:pPr>
    </w:p>
    <w:p w14:paraId="00528900" w14:textId="033A7831" w:rsidR="00675BD7" w:rsidRDefault="00675BD7" w:rsidP="00055E35">
      <w:pPr>
        <w:widowControl w:val="0"/>
        <w:autoSpaceDE w:val="0"/>
        <w:autoSpaceDN w:val="0"/>
        <w:adjustRightInd w:val="0"/>
        <w:jc w:val="both"/>
        <w:rPr>
          <w:rFonts w:ascii="Cambria" w:hAnsi="Cambria" w:cs="Times"/>
        </w:rPr>
      </w:pPr>
      <w:r>
        <w:rPr>
          <w:rFonts w:ascii="Cambria" w:hAnsi="Cambria" w:cs="Times"/>
        </w:rPr>
        <w:t>1</w:t>
      </w:r>
      <w:r w:rsidR="00582BCD">
        <w:rPr>
          <w:rFonts w:ascii="Cambria" w:hAnsi="Cambria" w:cs="Times"/>
        </w:rPr>
        <w:t>2</w:t>
      </w:r>
      <w:r>
        <w:rPr>
          <w:rFonts w:ascii="Cambria" w:hAnsi="Cambria" w:cs="Times"/>
        </w:rPr>
        <w:t>.2</w:t>
      </w:r>
      <w:r>
        <w:rPr>
          <w:rFonts w:ascii="Cambria" w:hAnsi="Cambria" w:cs="Times"/>
        </w:rPr>
        <w:tab/>
        <w:t xml:space="preserve"> </w:t>
      </w:r>
      <w:r w:rsidR="00012395">
        <w:rPr>
          <w:rFonts w:ascii="Cambria" w:hAnsi="Cambria" w:cs="Times"/>
        </w:rPr>
        <w:t>AVL shall not be responsible in any way for the delivery of the Sale Item to the buyer</w:t>
      </w:r>
      <w:r w:rsidR="00CF693D">
        <w:rPr>
          <w:rFonts w:ascii="Cambria" w:hAnsi="Cambria" w:cs="Times"/>
        </w:rPr>
        <w:t xml:space="preserve"> of such Sale Item</w:t>
      </w:r>
      <w:r w:rsidR="00012395">
        <w:rPr>
          <w:rFonts w:ascii="Cambria" w:hAnsi="Cambria" w:cs="Times"/>
        </w:rPr>
        <w:t>.</w:t>
      </w:r>
    </w:p>
    <w:p w14:paraId="11832FAD" w14:textId="226DF92D" w:rsidR="00675BD7" w:rsidRPr="00012395" w:rsidRDefault="00675BD7" w:rsidP="00055E35">
      <w:pPr>
        <w:widowControl w:val="0"/>
        <w:autoSpaceDE w:val="0"/>
        <w:autoSpaceDN w:val="0"/>
        <w:adjustRightInd w:val="0"/>
        <w:jc w:val="both"/>
        <w:rPr>
          <w:rFonts w:ascii="Cambria" w:hAnsi="Cambria" w:cs="Times"/>
        </w:rPr>
      </w:pPr>
    </w:p>
    <w:p w14:paraId="5E8B88C3" w14:textId="7521B362" w:rsidR="00F6107B" w:rsidRPr="00C10EF6" w:rsidRDefault="00675BD7" w:rsidP="00055E35">
      <w:pPr>
        <w:widowControl w:val="0"/>
        <w:autoSpaceDE w:val="0"/>
        <w:autoSpaceDN w:val="0"/>
        <w:adjustRightInd w:val="0"/>
        <w:jc w:val="both"/>
        <w:rPr>
          <w:rFonts w:ascii="Cambria" w:hAnsi="Cambria" w:cs="Times"/>
          <w:b/>
        </w:rPr>
      </w:pPr>
      <w:r>
        <w:rPr>
          <w:rFonts w:ascii="Cambria" w:hAnsi="Cambria" w:cs="Times"/>
          <w:b/>
        </w:rPr>
        <w:t>1</w:t>
      </w:r>
      <w:r w:rsidR="00582BCD">
        <w:rPr>
          <w:rFonts w:ascii="Cambria" w:hAnsi="Cambria" w:cs="Times"/>
          <w:b/>
        </w:rPr>
        <w:t>3</w:t>
      </w:r>
      <w:r>
        <w:rPr>
          <w:rFonts w:ascii="Cambria" w:hAnsi="Cambria" w:cs="Times"/>
          <w:b/>
        </w:rPr>
        <w:t xml:space="preserve">. </w:t>
      </w:r>
      <w:r w:rsidR="00F6107B">
        <w:rPr>
          <w:rFonts w:ascii="Cambria" w:hAnsi="Cambria" w:cs="Times"/>
          <w:b/>
        </w:rPr>
        <w:t>Intellectual Property Rights</w:t>
      </w:r>
    </w:p>
    <w:p w14:paraId="2A0A7BE1" w14:textId="77777777" w:rsidR="00F6107B" w:rsidRPr="00C10EF6" w:rsidRDefault="00F6107B" w:rsidP="00055E35">
      <w:pPr>
        <w:widowControl w:val="0"/>
        <w:autoSpaceDE w:val="0"/>
        <w:autoSpaceDN w:val="0"/>
        <w:adjustRightInd w:val="0"/>
        <w:jc w:val="both"/>
        <w:rPr>
          <w:rFonts w:ascii="Cambria" w:hAnsi="Cambria" w:cs="Times"/>
        </w:rPr>
      </w:pPr>
    </w:p>
    <w:p w14:paraId="6F3F34D0" w14:textId="28EBB0AA" w:rsidR="00F6107B" w:rsidRDefault="0030116F" w:rsidP="00055E35">
      <w:pPr>
        <w:widowControl w:val="0"/>
        <w:autoSpaceDE w:val="0"/>
        <w:autoSpaceDN w:val="0"/>
        <w:adjustRightInd w:val="0"/>
        <w:jc w:val="both"/>
        <w:rPr>
          <w:rFonts w:ascii="Cambria" w:hAnsi="Cambria" w:cs="Times"/>
        </w:rPr>
      </w:pPr>
      <w:proofErr w:type="gramStart"/>
      <w:r>
        <w:rPr>
          <w:rFonts w:ascii="Cambria" w:hAnsi="Cambria" w:cs="Times"/>
        </w:rPr>
        <w:t>1</w:t>
      </w:r>
      <w:r w:rsidR="00582BCD">
        <w:rPr>
          <w:rFonts w:ascii="Cambria" w:hAnsi="Cambria" w:cs="Times"/>
        </w:rPr>
        <w:t>3</w:t>
      </w:r>
      <w:r w:rsidR="00F6107B">
        <w:rPr>
          <w:rFonts w:ascii="Cambria" w:hAnsi="Cambria" w:cs="Times"/>
        </w:rPr>
        <w:t>.1</w:t>
      </w:r>
      <w:r w:rsidR="00F6107B" w:rsidRPr="00C10EF6">
        <w:rPr>
          <w:rFonts w:ascii="Cambria" w:hAnsi="Cambria" w:cs="Times"/>
        </w:rPr>
        <w:t xml:space="preserve"> All intellectual property rights (which includes</w:t>
      </w:r>
      <w:r w:rsidR="00F6107B">
        <w:rPr>
          <w:rFonts w:ascii="Cambria" w:hAnsi="Cambria" w:cs="Times"/>
        </w:rPr>
        <w:t>, but is not limited to,</w:t>
      </w:r>
      <w:r w:rsidR="00F6107B" w:rsidRPr="00C10EF6">
        <w:rPr>
          <w:rFonts w:ascii="Cambria" w:hAnsi="Cambria" w:cs="Times"/>
        </w:rPr>
        <w:t xml:space="preserve"> copyright, </w:t>
      </w:r>
      <w:r w:rsidR="00522B2E">
        <w:rPr>
          <w:rFonts w:ascii="Cambria" w:hAnsi="Cambria" w:cs="Times"/>
        </w:rPr>
        <w:t>trade mark</w:t>
      </w:r>
      <w:r w:rsidR="005F24BF">
        <w:rPr>
          <w:rFonts w:ascii="Cambria" w:hAnsi="Cambria" w:cs="Times"/>
        </w:rPr>
        <w:t xml:space="preserve"> rights and</w:t>
      </w:r>
      <w:r w:rsidR="00F6107B">
        <w:rPr>
          <w:rFonts w:ascii="Cambria" w:hAnsi="Cambria" w:cs="Times"/>
        </w:rPr>
        <w:t xml:space="preserve"> </w:t>
      </w:r>
      <w:r w:rsidR="00522B2E">
        <w:rPr>
          <w:rFonts w:ascii="Cambria" w:hAnsi="Cambria" w:cs="Times"/>
        </w:rPr>
        <w:t>patent rights</w:t>
      </w:r>
      <w:r w:rsidR="00F6107B" w:rsidRPr="00C10EF6">
        <w:rPr>
          <w:rFonts w:ascii="Cambria" w:hAnsi="Cambria" w:cs="Times"/>
        </w:rPr>
        <w:t>)</w:t>
      </w:r>
      <w:r w:rsidR="0039166F">
        <w:rPr>
          <w:rFonts w:ascii="Cambria" w:hAnsi="Cambria" w:cs="Times"/>
        </w:rPr>
        <w:t xml:space="preserve"> (“</w:t>
      </w:r>
      <w:r w:rsidR="0039166F" w:rsidRPr="00F6702F">
        <w:rPr>
          <w:rFonts w:ascii="Cambria" w:hAnsi="Cambria" w:cs="Times"/>
          <w:b/>
        </w:rPr>
        <w:t>Intellectual Property Rights</w:t>
      </w:r>
      <w:r w:rsidR="0039166F">
        <w:rPr>
          <w:rFonts w:ascii="Cambria" w:hAnsi="Cambria" w:cs="Times"/>
        </w:rPr>
        <w:t>”)</w:t>
      </w:r>
      <w:r w:rsidR="00537C58">
        <w:rPr>
          <w:rFonts w:ascii="Cambria" w:hAnsi="Cambria" w:cs="Times"/>
        </w:rPr>
        <w:t xml:space="preserve"> in any content on</w:t>
      </w:r>
      <w:r w:rsidR="00F6107B" w:rsidRPr="00C10EF6">
        <w:rPr>
          <w:rFonts w:ascii="Cambria" w:hAnsi="Cambria" w:cs="Times"/>
        </w:rPr>
        <w:t xml:space="preserve"> the </w:t>
      </w:r>
      <w:r w:rsidR="00537C58">
        <w:rPr>
          <w:rFonts w:ascii="Cambria" w:hAnsi="Cambria" w:cs="Times"/>
        </w:rPr>
        <w:t>App</w:t>
      </w:r>
      <w:r w:rsidR="00F6107B" w:rsidRPr="00C10EF6">
        <w:rPr>
          <w:rFonts w:ascii="Cambria" w:hAnsi="Cambria" w:cs="Times"/>
        </w:rPr>
        <w:t xml:space="preserve"> (including</w:t>
      </w:r>
      <w:r w:rsidR="00F6107B">
        <w:rPr>
          <w:rFonts w:ascii="Cambria" w:hAnsi="Cambria" w:cs="Times"/>
        </w:rPr>
        <w:t>, but not limited to,</w:t>
      </w:r>
      <w:r w:rsidR="00F6107B" w:rsidRPr="00C10EF6">
        <w:rPr>
          <w:rFonts w:ascii="Cambria" w:hAnsi="Cambria" w:cs="Times"/>
        </w:rPr>
        <w:t xml:space="preserve"> text, graphics, software, photographs and other images, videos, sound, trade marks and logos) are owned by us and/or our licensors</w:t>
      </w:r>
      <w:proofErr w:type="gramEnd"/>
      <w:r w:rsidR="00F6107B" w:rsidRPr="00C10EF6">
        <w:rPr>
          <w:rFonts w:ascii="Cambria" w:hAnsi="Cambria" w:cs="Times"/>
        </w:rPr>
        <w:t>. Except as expressly set out in these Terms</w:t>
      </w:r>
      <w:r w:rsidR="00F6107B">
        <w:rPr>
          <w:rFonts w:ascii="Cambria" w:hAnsi="Cambria" w:cs="Times"/>
        </w:rPr>
        <w:t xml:space="preserve"> of Service</w:t>
      </w:r>
      <w:r w:rsidR="00F6107B" w:rsidRPr="00C10EF6">
        <w:rPr>
          <w:rFonts w:ascii="Cambria" w:hAnsi="Cambria" w:cs="Times"/>
        </w:rPr>
        <w:t xml:space="preserve">, nothing in these Terms </w:t>
      </w:r>
      <w:r w:rsidR="00F6107B">
        <w:rPr>
          <w:rFonts w:ascii="Cambria" w:hAnsi="Cambria" w:cs="Times"/>
        </w:rPr>
        <w:t xml:space="preserve">of Service </w:t>
      </w:r>
      <w:r w:rsidR="00F6107B" w:rsidRPr="00C10EF6">
        <w:rPr>
          <w:rFonts w:ascii="Cambria" w:hAnsi="Cambria" w:cs="Times"/>
        </w:rPr>
        <w:t xml:space="preserve">gives you any rights in respect of any intellectual property owned by us or our licensors and you acknowledge that you do not acquire </w:t>
      </w:r>
      <w:r w:rsidR="00522B2E">
        <w:rPr>
          <w:rFonts w:ascii="Cambria" w:hAnsi="Cambria" w:cs="Times"/>
        </w:rPr>
        <w:t>o</w:t>
      </w:r>
      <w:r w:rsidR="00F6107B" w:rsidRPr="00C10EF6">
        <w:rPr>
          <w:rFonts w:ascii="Cambria" w:hAnsi="Cambria" w:cs="Times"/>
        </w:rPr>
        <w:t xml:space="preserve">wnership </w:t>
      </w:r>
      <w:r w:rsidR="00522B2E">
        <w:rPr>
          <w:rFonts w:ascii="Cambria" w:hAnsi="Cambria" w:cs="Times"/>
        </w:rPr>
        <w:t>of any Intellectual Property R</w:t>
      </w:r>
      <w:r w:rsidR="00F6107B" w:rsidRPr="00C10EF6">
        <w:rPr>
          <w:rFonts w:ascii="Cambria" w:hAnsi="Cambria" w:cs="Times"/>
        </w:rPr>
        <w:t xml:space="preserve">ights by downloading content from the </w:t>
      </w:r>
      <w:r w:rsidR="00FC4577">
        <w:rPr>
          <w:rFonts w:ascii="Cambria" w:hAnsi="Cambria" w:cs="Times"/>
        </w:rPr>
        <w:t>App</w:t>
      </w:r>
      <w:r w:rsidR="00F6107B" w:rsidRPr="00C10EF6">
        <w:rPr>
          <w:rFonts w:ascii="Cambria" w:hAnsi="Cambria" w:cs="Times"/>
        </w:rPr>
        <w:t xml:space="preserve">. If you print off, copy or store pages from the </w:t>
      </w:r>
      <w:r w:rsidR="00FC4577">
        <w:rPr>
          <w:rFonts w:ascii="Cambria" w:hAnsi="Cambria" w:cs="Times"/>
        </w:rPr>
        <w:t>App</w:t>
      </w:r>
      <w:r w:rsidR="00F6107B" w:rsidRPr="00C10EF6">
        <w:rPr>
          <w:rFonts w:ascii="Cambria" w:hAnsi="Cambria" w:cs="Times"/>
        </w:rPr>
        <w:t xml:space="preserve"> (</w:t>
      </w:r>
      <w:r w:rsidR="00F6107B">
        <w:rPr>
          <w:rFonts w:ascii="Cambria" w:hAnsi="Cambria" w:cs="Times"/>
        </w:rPr>
        <w:t>to the extent</w:t>
      </w:r>
      <w:r w:rsidR="00522B2E">
        <w:rPr>
          <w:rFonts w:ascii="Cambria" w:hAnsi="Cambria" w:cs="Times"/>
        </w:rPr>
        <w:t xml:space="preserve"> permitted by these T</w:t>
      </w:r>
      <w:r w:rsidR="00F6107B" w:rsidRPr="00C10EF6">
        <w:rPr>
          <w:rFonts w:ascii="Cambria" w:hAnsi="Cambria" w:cs="Times"/>
        </w:rPr>
        <w:t>erms</w:t>
      </w:r>
      <w:r w:rsidR="00522B2E">
        <w:rPr>
          <w:rFonts w:ascii="Cambria" w:hAnsi="Cambria" w:cs="Times"/>
        </w:rPr>
        <w:t xml:space="preserve"> of Service</w:t>
      </w:r>
      <w:r w:rsidR="00F6107B" w:rsidRPr="00C10EF6">
        <w:rPr>
          <w:rFonts w:ascii="Cambria" w:hAnsi="Cambria" w:cs="Times"/>
        </w:rPr>
        <w:t>), you must ensure that any copyright, trade mark or other intellectual property right notices contained in the original content are reproduced.</w:t>
      </w:r>
    </w:p>
    <w:p w14:paraId="66D9F3BD" w14:textId="77777777" w:rsidR="00F6107B" w:rsidRPr="00C10EF6" w:rsidRDefault="00F6107B" w:rsidP="00055E35">
      <w:pPr>
        <w:widowControl w:val="0"/>
        <w:autoSpaceDE w:val="0"/>
        <w:autoSpaceDN w:val="0"/>
        <w:adjustRightInd w:val="0"/>
        <w:jc w:val="both"/>
        <w:rPr>
          <w:rFonts w:ascii="Cambria" w:hAnsi="Cambria" w:cs="Times"/>
        </w:rPr>
      </w:pPr>
    </w:p>
    <w:p w14:paraId="52689451" w14:textId="7D620205" w:rsidR="00F6107B" w:rsidRDefault="0030116F" w:rsidP="00055E35">
      <w:pPr>
        <w:widowControl w:val="0"/>
        <w:autoSpaceDE w:val="0"/>
        <w:autoSpaceDN w:val="0"/>
        <w:adjustRightInd w:val="0"/>
        <w:jc w:val="both"/>
        <w:rPr>
          <w:rFonts w:ascii="Cambria" w:hAnsi="Cambria" w:cs="Times"/>
        </w:rPr>
      </w:pPr>
      <w:r>
        <w:rPr>
          <w:rFonts w:ascii="Cambria" w:hAnsi="Cambria" w:cs="Times"/>
        </w:rPr>
        <w:t>1</w:t>
      </w:r>
      <w:r w:rsidR="00582BCD">
        <w:rPr>
          <w:rFonts w:ascii="Cambria" w:hAnsi="Cambria" w:cs="Times"/>
        </w:rPr>
        <w:t>3</w:t>
      </w:r>
      <w:r w:rsidR="00F6107B">
        <w:rPr>
          <w:rFonts w:ascii="Cambria" w:hAnsi="Cambria" w:cs="Times"/>
        </w:rPr>
        <w:t>.2</w:t>
      </w:r>
      <w:r w:rsidR="00F6107B" w:rsidRPr="00C10EF6">
        <w:rPr>
          <w:rFonts w:ascii="Cambria" w:hAnsi="Cambria" w:cs="Times"/>
        </w:rPr>
        <w:t xml:space="preserve"> You agree that by submitting </w:t>
      </w:r>
      <w:r w:rsidR="00E435C5">
        <w:rPr>
          <w:rFonts w:ascii="Cambria" w:hAnsi="Cambria" w:cs="Times"/>
        </w:rPr>
        <w:t>User Content</w:t>
      </w:r>
      <w:r w:rsidR="00F6107B" w:rsidRPr="00C10EF6">
        <w:rPr>
          <w:rFonts w:ascii="Cambria" w:hAnsi="Cambria" w:cs="Times"/>
        </w:rPr>
        <w:t xml:space="preserve"> you</w:t>
      </w:r>
      <w:r w:rsidR="005F24BF">
        <w:rPr>
          <w:rFonts w:ascii="Cambria" w:hAnsi="Cambria" w:cs="Times"/>
        </w:rPr>
        <w:t xml:space="preserve"> own and/or have</w:t>
      </w:r>
      <w:r w:rsidR="0039166F">
        <w:rPr>
          <w:rFonts w:ascii="Cambria" w:hAnsi="Cambria" w:cs="Times"/>
        </w:rPr>
        <w:t xml:space="preserve"> been granted permission to use the</w:t>
      </w:r>
      <w:r w:rsidR="005F24BF">
        <w:rPr>
          <w:rFonts w:ascii="Cambria" w:hAnsi="Cambria" w:cs="Times"/>
        </w:rPr>
        <w:t xml:space="preserve"> </w:t>
      </w:r>
      <w:r w:rsidR="0039166F">
        <w:rPr>
          <w:rFonts w:ascii="Cambria" w:hAnsi="Cambria" w:cs="Times"/>
        </w:rPr>
        <w:t>Intellectual P</w:t>
      </w:r>
      <w:r w:rsidR="005F24BF">
        <w:rPr>
          <w:rFonts w:ascii="Cambria" w:hAnsi="Cambria" w:cs="Times"/>
        </w:rPr>
        <w:t xml:space="preserve">roperty </w:t>
      </w:r>
      <w:r w:rsidR="0039166F">
        <w:rPr>
          <w:rFonts w:ascii="Cambria" w:hAnsi="Cambria" w:cs="Times"/>
        </w:rPr>
        <w:t xml:space="preserve">Rights </w:t>
      </w:r>
      <w:r w:rsidR="005F24BF">
        <w:rPr>
          <w:rFonts w:ascii="Cambria" w:hAnsi="Cambria" w:cs="Times"/>
        </w:rPr>
        <w:t>in that content. You acknowledge and agree that you</w:t>
      </w:r>
      <w:r w:rsidR="00F6107B" w:rsidRPr="00C10EF6">
        <w:rPr>
          <w:rFonts w:ascii="Cambria" w:hAnsi="Cambria" w:cs="Times"/>
        </w:rPr>
        <w:t xml:space="preserve"> retain any </w:t>
      </w:r>
      <w:r w:rsidR="0039166F">
        <w:rPr>
          <w:rFonts w:ascii="Cambria" w:hAnsi="Cambria" w:cs="Times"/>
        </w:rPr>
        <w:t>Intellectual Property Rights</w:t>
      </w:r>
      <w:r w:rsidR="00F6107B" w:rsidRPr="00C10EF6">
        <w:rPr>
          <w:rFonts w:ascii="Cambria" w:hAnsi="Cambria" w:cs="Times"/>
        </w:rPr>
        <w:t xml:space="preserve"> you may have in </w:t>
      </w:r>
      <w:r w:rsidR="00E435C5">
        <w:rPr>
          <w:rFonts w:ascii="Cambria" w:hAnsi="Cambria" w:cs="Times"/>
        </w:rPr>
        <w:t>User</w:t>
      </w:r>
      <w:r w:rsidR="00F6107B" w:rsidRPr="00C10EF6">
        <w:rPr>
          <w:rFonts w:ascii="Cambria" w:hAnsi="Cambria" w:cs="Times"/>
        </w:rPr>
        <w:t xml:space="preserve"> Content, however you grant us and our affiliates a perpetual, irrevocable, worldwide, non-exclusive, royalty-free and fully sub-licensable right and </w:t>
      </w:r>
      <w:proofErr w:type="spellStart"/>
      <w:r w:rsidR="00F6107B" w:rsidRPr="00C10EF6">
        <w:rPr>
          <w:rFonts w:ascii="Cambria" w:hAnsi="Cambria" w:cs="Times"/>
        </w:rPr>
        <w:t>licence</w:t>
      </w:r>
      <w:proofErr w:type="spellEnd"/>
      <w:r w:rsidR="00F6107B" w:rsidRPr="00C10EF6">
        <w:rPr>
          <w:rFonts w:ascii="Cambria" w:hAnsi="Cambria" w:cs="Times"/>
        </w:rPr>
        <w:t xml:space="preserve"> to use, reproduce, edit, modify, adapt, publish, translate, create derivative works from, distribute, perform and display such content (in whole or in part) and/or to incorporate it into other works in any form, media or technology, whether for commercial or non-commercial purposes. You waive any moral rights </w:t>
      </w:r>
      <w:r w:rsidR="00F6107B">
        <w:rPr>
          <w:rFonts w:ascii="Cambria" w:hAnsi="Cambria" w:cs="Times"/>
        </w:rPr>
        <w:t xml:space="preserve">or other </w:t>
      </w:r>
      <w:r w:rsidR="0039166F">
        <w:rPr>
          <w:rFonts w:ascii="Cambria" w:hAnsi="Cambria" w:cs="Times"/>
        </w:rPr>
        <w:t>I</w:t>
      </w:r>
      <w:r w:rsidR="00F6107B">
        <w:rPr>
          <w:rFonts w:ascii="Cambria" w:hAnsi="Cambria" w:cs="Times"/>
        </w:rPr>
        <w:t xml:space="preserve">ntellectual </w:t>
      </w:r>
      <w:r w:rsidR="0039166F">
        <w:rPr>
          <w:rFonts w:ascii="Cambria" w:hAnsi="Cambria" w:cs="Times"/>
        </w:rPr>
        <w:t>P</w:t>
      </w:r>
      <w:r w:rsidR="00F6107B">
        <w:rPr>
          <w:rFonts w:ascii="Cambria" w:hAnsi="Cambria" w:cs="Times"/>
        </w:rPr>
        <w:t xml:space="preserve">roperty </w:t>
      </w:r>
      <w:r w:rsidR="0039166F">
        <w:rPr>
          <w:rFonts w:ascii="Cambria" w:hAnsi="Cambria" w:cs="Times"/>
        </w:rPr>
        <w:t>R</w:t>
      </w:r>
      <w:r w:rsidR="00F6107B">
        <w:rPr>
          <w:rFonts w:ascii="Cambria" w:hAnsi="Cambria" w:cs="Times"/>
        </w:rPr>
        <w:t xml:space="preserve">ights </w:t>
      </w:r>
      <w:r w:rsidR="00F6107B" w:rsidRPr="00C10EF6">
        <w:rPr>
          <w:rFonts w:ascii="Cambria" w:hAnsi="Cambria" w:cs="Times"/>
        </w:rPr>
        <w:t>you may have in, or to be identified as the author, of</w:t>
      </w:r>
      <w:r w:rsidR="00E435C5">
        <w:rPr>
          <w:rFonts w:ascii="Cambria" w:hAnsi="Cambria" w:cs="Times"/>
        </w:rPr>
        <w:t xml:space="preserve"> your</w:t>
      </w:r>
      <w:r w:rsidR="00674CC1">
        <w:rPr>
          <w:rFonts w:ascii="Cambria" w:hAnsi="Cambria" w:cs="Times"/>
        </w:rPr>
        <w:t xml:space="preserve"> </w:t>
      </w:r>
      <w:r w:rsidR="00E435C5">
        <w:rPr>
          <w:rFonts w:ascii="Cambria" w:hAnsi="Cambria" w:cs="Times"/>
        </w:rPr>
        <w:t>User Content</w:t>
      </w:r>
      <w:r w:rsidR="00F6107B" w:rsidRPr="00C10EF6">
        <w:rPr>
          <w:rFonts w:ascii="Cambria" w:hAnsi="Cambria" w:cs="Times"/>
        </w:rPr>
        <w:t>.</w:t>
      </w:r>
    </w:p>
    <w:p w14:paraId="110ECE88" w14:textId="77777777" w:rsidR="00F6107B" w:rsidRPr="00C10EF6" w:rsidRDefault="00F6107B" w:rsidP="00055E35">
      <w:pPr>
        <w:widowControl w:val="0"/>
        <w:autoSpaceDE w:val="0"/>
        <w:autoSpaceDN w:val="0"/>
        <w:adjustRightInd w:val="0"/>
        <w:jc w:val="both"/>
        <w:rPr>
          <w:rFonts w:ascii="Cambria" w:hAnsi="Cambria" w:cs="Times"/>
        </w:rPr>
      </w:pPr>
    </w:p>
    <w:p w14:paraId="0015E87D" w14:textId="6A6DE57F" w:rsidR="00F6107B" w:rsidRPr="00C10EF6" w:rsidRDefault="0030116F" w:rsidP="00055E35">
      <w:pPr>
        <w:widowControl w:val="0"/>
        <w:autoSpaceDE w:val="0"/>
        <w:autoSpaceDN w:val="0"/>
        <w:adjustRightInd w:val="0"/>
        <w:spacing w:after="300"/>
        <w:jc w:val="both"/>
        <w:rPr>
          <w:rFonts w:ascii="Cambria" w:hAnsi="Cambria"/>
        </w:rPr>
      </w:pPr>
      <w:r>
        <w:rPr>
          <w:rFonts w:ascii="Cambria" w:hAnsi="Cambria" w:cs="Times"/>
        </w:rPr>
        <w:t>1</w:t>
      </w:r>
      <w:r w:rsidR="00582BCD">
        <w:rPr>
          <w:rFonts w:ascii="Cambria" w:hAnsi="Cambria" w:cs="Times"/>
        </w:rPr>
        <w:t>3</w:t>
      </w:r>
      <w:r w:rsidR="00F6107B">
        <w:rPr>
          <w:rFonts w:ascii="Cambria" w:hAnsi="Cambria" w:cs="Times"/>
        </w:rPr>
        <w:t>.3</w:t>
      </w:r>
      <w:r w:rsidR="00F6107B" w:rsidRPr="00C10EF6">
        <w:rPr>
          <w:rFonts w:ascii="Cambria" w:hAnsi="Cambria" w:cs="Times"/>
        </w:rPr>
        <w:t xml:space="preserve"> You are solely responsible for </w:t>
      </w:r>
      <w:r w:rsidR="00E435C5">
        <w:rPr>
          <w:rFonts w:ascii="Cambria" w:hAnsi="Cambria" w:cs="Times"/>
        </w:rPr>
        <w:t xml:space="preserve">your User </w:t>
      </w:r>
      <w:r w:rsidR="00D12F1B">
        <w:rPr>
          <w:rFonts w:ascii="Cambria" w:hAnsi="Cambria" w:cs="Times"/>
        </w:rPr>
        <w:t xml:space="preserve">Content </w:t>
      </w:r>
      <w:r w:rsidR="00D12F1B" w:rsidRPr="00C10EF6">
        <w:rPr>
          <w:rFonts w:ascii="Cambria" w:hAnsi="Cambria" w:cs="Times"/>
        </w:rPr>
        <w:t>(</w:t>
      </w:r>
      <w:r w:rsidR="00F6107B" w:rsidRPr="00C10EF6">
        <w:rPr>
          <w:rFonts w:ascii="Cambria" w:hAnsi="Cambria" w:cs="Times"/>
        </w:rPr>
        <w:t xml:space="preserve">including content you share with </w:t>
      </w:r>
      <w:r w:rsidR="00F6107B" w:rsidRPr="00C10EF6">
        <w:rPr>
          <w:rFonts w:ascii="Cambria" w:hAnsi="Cambria" w:cs="Times"/>
        </w:rPr>
        <w:lastRenderedPageBreak/>
        <w:t xml:space="preserve">other sites, such as social networking sites) and we do not endorse </w:t>
      </w:r>
      <w:r w:rsidR="00E435C5">
        <w:rPr>
          <w:rFonts w:ascii="Cambria" w:hAnsi="Cambria" w:cs="Times"/>
        </w:rPr>
        <w:t>y</w:t>
      </w:r>
      <w:r w:rsidR="00F6107B" w:rsidRPr="00C10EF6">
        <w:rPr>
          <w:rFonts w:ascii="Cambria" w:hAnsi="Cambria" w:cs="Times"/>
        </w:rPr>
        <w:t xml:space="preserve">our </w:t>
      </w:r>
      <w:r w:rsidR="00E435C5">
        <w:rPr>
          <w:rFonts w:ascii="Cambria" w:hAnsi="Cambria" w:cs="Times"/>
        </w:rPr>
        <w:t xml:space="preserve">User </w:t>
      </w:r>
      <w:r w:rsidR="00F6107B" w:rsidRPr="00C10EF6">
        <w:rPr>
          <w:rFonts w:ascii="Cambria" w:hAnsi="Cambria" w:cs="Times"/>
        </w:rPr>
        <w:t xml:space="preserve">Content or any opinion, recommendation, or advice expressed therein, and we expressly disclaim any and all liability in connection with </w:t>
      </w:r>
      <w:r w:rsidR="00E435C5">
        <w:rPr>
          <w:rFonts w:ascii="Cambria" w:hAnsi="Cambria" w:cs="Times"/>
        </w:rPr>
        <w:t>y</w:t>
      </w:r>
      <w:r w:rsidR="00F6107B" w:rsidRPr="00C10EF6">
        <w:rPr>
          <w:rFonts w:ascii="Cambria" w:hAnsi="Cambria" w:cs="Times"/>
        </w:rPr>
        <w:t>our</w:t>
      </w:r>
      <w:r w:rsidR="00E435C5">
        <w:rPr>
          <w:rFonts w:ascii="Cambria" w:hAnsi="Cambria" w:cs="Times"/>
        </w:rPr>
        <w:t xml:space="preserve"> User</w:t>
      </w:r>
      <w:r w:rsidR="00F6107B" w:rsidRPr="00C10EF6">
        <w:rPr>
          <w:rFonts w:ascii="Cambria" w:hAnsi="Cambria" w:cs="Times"/>
        </w:rPr>
        <w:t xml:space="preserve"> Content.</w:t>
      </w:r>
    </w:p>
    <w:p w14:paraId="6384B5E9" w14:textId="150A2197" w:rsidR="00F6107B" w:rsidRPr="00C10EF6" w:rsidRDefault="0030116F" w:rsidP="00055E35">
      <w:pPr>
        <w:widowControl w:val="0"/>
        <w:autoSpaceDE w:val="0"/>
        <w:autoSpaceDN w:val="0"/>
        <w:adjustRightInd w:val="0"/>
        <w:spacing w:after="300"/>
        <w:jc w:val="both"/>
        <w:rPr>
          <w:rFonts w:ascii="Cambria" w:hAnsi="Cambria" w:cs="Times"/>
          <w:b/>
          <w:bCs/>
        </w:rPr>
      </w:pPr>
      <w:r>
        <w:rPr>
          <w:rFonts w:ascii="Cambria" w:hAnsi="Cambria" w:cs="Times"/>
          <w:b/>
          <w:bCs/>
        </w:rPr>
        <w:t>1</w:t>
      </w:r>
      <w:r w:rsidR="00582BCD">
        <w:rPr>
          <w:rFonts w:ascii="Cambria" w:hAnsi="Cambria" w:cs="Times"/>
          <w:b/>
          <w:bCs/>
        </w:rPr>
        <w:t>4</w:t>
      </w:r>
      <w:r w:rsidR="00F6107B">
        <w:rPr>
          <w:rFonts w:ascii="Cambria" w:hAnsi="Cambria" w:cs="Times"/>
          <w:b/>
          <w:bCs/>
        </w:rPr>
        <w:t xml:space="preserve">. </w:t>
      </w:r>
      <w:r w:rsidR="00F6107B" w:rsidRPr="00C10EF6">
        <w:rPr>
          <w:rFonts w:ascii="Cambria" w:hAnsi="Cambria" w:cs="Times"/>
          <w:b/>
          <w:bCs/>
        </w:rPr>
        <w:t>Trade marks</w:t>
      </w:r>
    </w:p>
    <w:p w14:paraId="754395D1" w14:textId="77777777" w:rsidR="00F6107B" w:rsidRPr="00C10EF6" w:rsidRDefault="00620AFF" w:rsidP="00055E35">
      <w:pPr>
        <w:widowControl w:val="0"/>
        <w:autoSpaceDE w:val="0"/>
        <w:autoSpaceDN w:val="0"/>
        <w:adjustRightInd w:val="0"/>
        <w:spacing w:after="300"/>
        <w:jc w:val="both"/>
        <w:rPr>
          <w:rFonts w:ascii="Cambria" w:hAnsi="Cambria" w:cs="Helvetica Neue"/>
        </w:rPr>
      </w:pPr>
      <w:r w:rsidRPr="00620AFF">
        <w:rPr>
          <w:rFonts w:ascii="Cambria" w:hAnsi="Cambria" w:cs="Helvetica Neue"/>
        </w:rPr>
        <w:t>The brands, products and service names used in the App (including without limitation, "</w:t>
      </w:r>
      <w:r>
        <w:rPr>
          <w:rFonts w:ascii="Cambria" w:hAnsi="Cambria" w:cs="Helvetica Neue"/>
        </w:rPr>
        <w:t>Dingo</w:t>
      </w:r>
      <w:r w:rsidRPr="00620AFF">
        <w:rPr>
          <w:rFonts w:ascii="Cambria" w:hAnsi="Cambria" w:cs="Helvetica Neue"/>
        </w:rPr>
        <w:t>” and “</w:t>
      </w:r>
      <w:r>
        <w:rPr>
          <w:rFonts w:ascii="Cambria" w:hAnsi="Cambria" w:cs="Helvetica Neue"/>
        </w:rPr>
        <w:t>D-Dingo Logo</w:t>
      </w:r>
      <w:r w:rsidRPr="00620AFF">
        <w:rPr>
          <w:rFonts w:ascii="Cambria" w:hAnsi="Cambria" w:cs="Helvetica Neue"/>
        </w:rPr>
        <w:t>”) are trade</w:t>
      </w:r>
      <w:r>
        <w:rPr>
          <w:rFonts w:ascii="Cambria" w:hAnsi="Cambria" w:cs="Helvetica Neue"/>
        </w:rPr>
        <w:t xml:space="preserve"> </w:t>
      </w:r>
      <w:r w:rsidRPr="00620AFF">
        <w:rPr>
          <w:rFonts w:ascii="Cambria" w:hAnsi="Cambria" w:cs="Helvetica Neue"/>
        </w:rPr>
        <w:t xml:space="preserve">marks or trade names of </w:t>
      </w:r>
      <w:r>
        <w:rPr>
          <w:rFonts w:ascii="Cambria" w:hAnsi="Cambria" w:cs="Helvetica Neue"/>
        </w:rPr>
        <w:t>AVL</w:t>
      </w:r>
      <w:r w:rsidRPr="00620AFF">
        <w:rPr>
          <w:rFonts w:ascii="Cambria" w:hAnsi="Cambria" w:cs="Helvetica Neue"/>
        </w:rPr>
        <w:t xml:space="preserve"> or its trading partners unless otherwise stated. You may not distribute products or offer services under or by reference to or otherwise use or reproduce any such trademarks, trade names or taglines without the prior written permission of </w:t>
      </w:r>
      <w:r>
        <w:rPr>
          <w:rFonts w:ascii="Cambria" w:hAnsi="Cambria" w:cs="Helvetica Neue"/>
        </w:rPr>
        <w:t>AVL</w:t>
      </w:r>
      <w:r w:rsidRPr="00620AFF">
        <w:rPr>
          <w:rFonts w:ascii="Cambria" w:hAnsi="Cambria" w:cs="Helvetica Neue"/>
        </w:rPr>
        <w:t>.</w:t>
      </w:r>
    </w:p>
    <w:p w14:paraId="3CD7692A" w14:textId="37664B92" w:rsidR="00F6107B" w:rsidRPr="00C10EF6" w:rsidRDefault="0030116F" w:rsidP="00055E35">
      <w:pPr>
        <w:widowControl w:val="0"/>
        <w:autoSpaceDE w:val="0"/>
        <w:autoSpaceDN w:val="0"/>
        <w:adjustRightInd w:val="0"/>
        <w:spacing w:after="300"/>
        <w:jc w:val="both"/>
        <w:rPr>
          <w:rFonts w:ascii="Cambria" w:hAnsi="Cambria" w:cs="Times"/>
          <w:b/>
          <w:bCs/>
        </w:rPr>
      </w:pPr>
      <w:r>
        <w:rPr>
          <w:rFonts w:ascii="Cambria" w:hAnsi="Cambria" w:cs="Times"/>
          <w:b/>
          <w:bCs/>
        </w:rPr>
        <w:t>1</w:t>
      </w:r>
      <w:r w:rsidR="00582BCD">
        <w:rPr>
          <w:rFonts w:ascii="Cambria" w:hAnsi="Cambria" w:cs="Times"/>
          <w:b/>
          <w:bCs/>
        </w:rPr>
        <w:t>5</w:t>
      </w:r>
      <w:r w:rsidR="00F6107B">
        <w:rPr>
          <w:rFonts w:ascii="Cambria" w:hAnsi="Cambria" w:cs="Times"/>
          <w:b/>
          <w:bCs/>
        </w:rPr>
        <w:t xml:space="preserve">. </w:t>
      </w:r>
      <w:r w:rsidR="00F6107B" w:rsidRPr="00C10EF6">
        <w:rPr>
          <w:rFonts w:ascii="Cambria" w:hAnsi="Cambria" w:cs="Times"/>
          <w:b/>
          <w:bCs/>
        </w:rPr>
        <w:t>Jurisdiction and applicable law</w:t>
      </w:r>
    </w:p>
    <w:p w14:paraId="2EEA3C03" w14:textId="0B6EDECE" w:rsidR="00F6107B" w:rsidRDefault="0030116F" w:rsidP="00055E35">
      <w:pPr>
        <w:widowControl w:val="0"/>
        <w:autoSpaceDE w:val="0"/>
        <w:autoSpaceDN w:val="0"/>
        <w:adjustRightInd w:val="0"/>
        <w:spacing w:after="400"/>
        <w:jc w:val="both"/>
        <w:rPr>
          <w:rFonts w:ascii="Cambria" w:hAnsi="Cambria" w:cs="Helvetica Neue"/>
        </w:rPr>
      </w:pPr>
      <w:r>
        <w:rPr>
          <w:rFonts w:ascii="Cambria" w:hAnsi="Cambria" w:cs="Helvetica Neue"/>
        </w:rPr>
        <w:t>1</w:t>
      </w:r>
      <w:r w:rsidR="00582BCD">
        <w:rPr>
          <w:rFonts w:ascii="Cambria" w:hAnsi="Cambria" w:cs="Helvetica Neue"/>
        </w:rPr>
        <w:t>5</w:t>
      </w:r>
      <w:r w:rsidR="00F6107B">
        <w:rPr>
          <w:rFonts w:ascii="Cambria" w:hAnsi="Cambria" w:cs="Helvetica Neue"/>
        </w:rPr>
        <w:t xml:space="preserve">.1 </w:t>
      </w:r>
      <w:r w:rsidR="00F6107B" w:rsidRPr="00C10EF6">
        <w:rPr>
          <w:rFonts w:ascii="Cambria" w:hAnsi="Cambria" w:cs="Helvetica Neue"/>
        </w:rPr>
        <w:t>The English courts will have exclusive jurisdiction over any claim</w:t>
      </w:r>
      <w:r w:rsidR="00F6107B">
        <w:rPr>
          <w:rFonts w:ascii="Cambria" w:hAnsi="Cambria" w:cs="Helvetica Neue"/>
        </w:rPr>
        <w:t xml:space="preserve"> dispute (including any non-contractual or other disputes and claims)</w:t>
      </w:r>
      <w:r w:rsidR="00F6107B" w:rsidRPr="00C10EF6">
        <w:rPr>
          <w:rFonts w:ascii="Cambria" w:hAnsi="Cambria" w:cs="Helvetica Neue"/>
        </w:rPr>
        <w:t xml:space="preserve"> arising from, or related to, </w:t>
      </w:r>
      <w:r w:rsidR="00FC4577">
        <w:rPr>
          <w:rFonts w:ascii="Cambria" w:hAnsi="Cambria" w:cs="Helvetica Neue"/>
        </w:rPr>
        <w:t>the App</w:t>
      </w:r>
      <w:r w:rsidR="00F6107B" w:rsidRPr="00C10EF6">
        <w:rPr>
          <w:rFonts w:ascii="Cambria" w:hAnsi="Cambria" w:cs="Helvetica Neue"/>
        </w:rPr>
        <w:t xml:space="preserve"> although we retain the right to bring proceedings against you for breach of these </w:t>
      </w:r>
      <w:r w:rsidR="00F6107B">
        <w:rPr>
          <w:rFonts w:ascii="Cambria" w:hAnsi="Cambria" w:cs="Helvetica Neue"/>
        </w:rPr>
        <w:t>Terms of Service</w:t>
      </w:r>
      <w:r w:rsidR="00F6107B" w:rsidRPr="00C10EF6">
        <w:rPr>
          <w:rFonts w:ascii="Cambria" w:hAnsi="Cambria" w:cs="Helvetica Neue"/>
        </w:rPr>
        <w:t xml:space="preserve"> in your country of residence or any other relevant country.</w:t>
      </w:r>
    </w:p>
    <w:p w14:paraId="6B0D0B11" w14:textId="10439319" w:rsidR="00F6107B" w:rsidRDefault="0030116F" w:rsidP="00BD3BDE">
      <w:pPr>
        <w:widowControl w:val="0"/>
        <w:autoSpaceDE w:val="0"/>
        <w:autoSpaceDN w:val="0"/>
        <w:adjustRightInd w:val="0"/>
        <w:spacing w:after="400"/>
        <w:jc w:val="both"/>
        <w:rPr>
          <w:rFonts w:ascii="Cambria" w:hAnsi="Cambria" w:cs="Helvetica Neue"/>
        </w:rPr>
      </w:pPr>
      <w:r>
        <w:rPr>
          <w:rFonts w:ascii="Cambria" w:hAnsi="Cambria" w:cs="Helvetica Neue"/>
        </w:rPr>
        <w:t>1</w:t>
      </w:r>
      <w:r w:rsidR="00582BCD">
        <w:rPr>
          <w:rFonts w:ascii="Cambria" w:hAnsi="Cambria" w:cs="Helvetica Neue"/>
        </w:rPr>
        <w:t>5</w:t>
      </w:r>
      <w:r w:rsidR="00F6107B">
        <w:rPr>
          <w:rFonts w:ascii="Cambria" w:hAnsi="Cambria" w:cs="Helvetica Neue"/>
        </w:rPr>
        <w:t xml:space="preserve">.2 </w:t>
      </w:r>
      <w:r w:rsidR="00F6107B" w:rsidRPr="00C10EF6">
        <w:rPr>
          <w:rFonts w:ascii="Cambria" w:hAnsi="Cambria" w:cs="Helvetica Neue"/>
        </w:rPr>
        <w:t xml:space="preserve">These </w:t>
      </w:r>
      <w:r w:rsidR="00F6107B">
        <w:rPr>
          <w:rFonts w:ascii="Cambria" w:hAnsi="Cambria" w:cs="Helvetica Neue"/>
        </w:rPr>
        <w:t>Terms of Service</w:t>
      </w:r>
      <w:r w:rsidR="00F6107B" w:rsidRPr="00C10EF6">
        <w:rPr>
          <w:rFonts w:ascii="Cambria" w:hAnsi="Cambria" w:cs="Helvetica Neue"/>
        </w:rPr>
        <w:t xml:space="preserve"> and any dispute or claim arising out of or in connection with them</w:t>
      </w:r>
      <w:r w:rsidR="00F6107B">
        <w:rPr>
          <w:rFonts w:ascii="Cambria" w:hAnsi="Cambria" w:cs="Helvetica Neue"/>
        </w:rPr>
        <w:t xml:space="preserve"> </w:t>
      </w:r>
      <w:r w:rsidR="00F6107B" w:rsidRPr="00C10EF6">
        <w:rPr>
          <w:rFonts w:ascii="Cambria" w:hAnsi="Cambria" w:cs="Helvetica Neue"/>
        </w:rPr>
        <w:t xml:space="preserve">or their subject matter or formation </w:t>
      </w:r>
      <w:r w:rsidR="00FC4577">
        <w:rPr>
          <w:rFonts w:ascii="Cambria" w:hAnsi="Cambria" w:cs="Helvetica Neue"/>
        </w:rPr>
        <w:t>or the App</w:t>
      </w:r>
      <w:r w:rsidR="00F6107B" w:rsidRPr="00C10EF6">
        <w:rPr>
          <w:rFonts w:ascii="Cambria" w:hAnsi="Cambria" w:cs="Helvetica Neue"/>
        </w:rPr>
        <w:t xml:space="preserve"> (including non-contractual disputes or claims) shall be governed by and construed in accordance with the law of England and Wales.</w:t>
      </w:r>
    </w:p>
    <w:p w14:paraId="6E6E6C0E" w14:textId="66C0DF4E" w:rsidR="00B516A4" w:rsidRDefault="0030116F" w:rsidP="00674CC1">
      <w:pPr>
        <w:widowControl w:val="0"/>
        <w:autoSpaceDE w:val="0"/>
        <w:autoSpaceDN w:val="0"/>
        <w:adjustRightInd w:val="0"/>
        <w:spacing w:after="400"/>
        <w:jc w:val="both"/>
        <w:rPr>
          <w:rFonts w:ascii="Cambria" w:hAnsi="Cambria" w:cs="Helvetica Neue"/>
        </w:rPr>
      </w:pPr>
      <w:r>
        <w:rPr>
          <w:rFonts w:ascii="Cambria" w:hAnsi="Cambria" w:cs="Helvetica Neue"/>
        </w:rPr>
        <w:t>1</w:t>
      </w:r>
      <w:r w:rsidR="00582BCD">
        <w:rPr>
          <w:rFonts w:ascii="Cambria" w:hAnsi="Cambria" w:cs="Helvetica Neue"/>
        </w:rPr>
        <w:t>5</w:t>
      </w:r>
      <w:r w:rsidR="00F6107B">
        <w:rPr>
          <w:rFonts w:ascii="Cambria" w:hAnsi="Cambria" w:cs="Helvetica Neue"/>
        </w:rPr>
        <w:t xml:space="preserve">.3 </w:t>
      </w:r>
      <w:r w:rsidR="005F24BF" w:rsidRPr="005F24BF">
        <w:rPr>
          <w:rFonts w:ascii="Cambria" w:hAnsi="Cambria" w:cs="Helvetica Neue"/>
        </w:rPr>
        <w:t>If any</w:t>
      </w:r>
      <w:r w:rsidR="00900783">
        <w:rPr>
          <w:rFonts w:ascii="Cambria" w:hAnsi="Cambria" w:cs="Helvetica Neue"/>
        </w:rPr>
        <w:t xml:space="preserve"> part, term, or provision of the</w:t>
      </w:r>
      <w:r w:rsidR="005F24BF" w:rsidRPr="005F24BF">
        <w:rPr>
          <w:rFonts w:ascii="Cambria" w:hAnsi="Cambria" w:cs="Helvetica Neue"/>
        </w:rPr>
        <w:t>s</w:t>
      </w:r>
      <w:r w:rsidR="00900783">
        <w:rPr>
          <w:rFonts w:ascii="Cambria" w:hAnsi="Cambria" w:cs="Helvetica Neue"/>
        </w:rPr>
        <w:t>e</w:t>
      </w:r>
      <w:r w:rsidR="005F24BF" w:rsidRPr="005F24BF">
        <w:rPr>
          <w:rFonts w:ascii="Cambria" w:hAnsi="Cambria" w:cs="Helvetica Neue"/>
        </w:rPr>
        <w:t xml:space="preserve"> </w:t>
      </w:r>
      <w:r w:rsidR="00900783">
        <w:rPr>
          <w:rFonts w:ascii="Cambria" w:hAnsi="Cambria" w:cs="Helvetica Neue"/>
        </w:rPr>
        <w:t>Terms of Service</w:t>
      </w:r>
      <w:r w:rsidR="005F24BF" w:rsidRPr="005F24BF">
        <w:rPr>
          <w:rFonts w:ascii="Cambria" w:hAnsi="Cambria" w:cs="Helvetica Neue"/>
        </w:rPr>
        <w:t xml:space="preserve"> shall be held by a court of competent jurisdiction to be illegal, unenforceable, or in conflict with any relevant law, the remaining portions or provisions shall still remain valid and continue in full force and effect.</w:t>
      </w:r>
      <w:bookmarkStart w:id="13" w:name="a1051379"/>
      <w:bookmarkEnd w:id="13"/>
    </w:p>
    <w:p w14:paraId="6861A9A7" w14:textId="1164E564" w:rsidR="00AB4167" w:rsidRPr="0030116F" w:rsidRDefault="00AB4167" w:rsidP="00300B5A">
      <w:pPr>
        <w:widowControl w:val="0"/>
        <w:autoSpaceDE w:val="0"/>
        <w:autoSpaceDN w:val="0"/>
        <w:adjustRightInd w:val="0"/>
        <w:spacing w:after="400"/>
        <w:jc w:val="both"/>
        <w:rPr>
          <w:rFonts w:ascii="Cambria" w:hAnsi="Cambria" w:cs="Helvetica Neue"/>
          <w:b/>
        </w:rPr>
      </w:pPr>
      <w:r w:rsidRPr="0030116F">
        <w:rPr>
          <w:rFonts w:ascii="Cambria" w:hAnsi="Cambria" w:cs="Helvetica Neue"/>
          <w:b/>
        </w:rPr>
        <w:t>1</w:t>
      </w:r>
      <w:r w:rsidR="00582BCD">
        <w:rPr>
          <w:rFonts w:ascii="Cambria" w:hAnsi="Cambria" w:cs="Helvetica Neue"/>
          <w:b/>
        </w:rPr>
        <w:t>6</w:t>
      </w:r>
      <w:r w:rsidRPr="0030116F">
        <w:rPr>
          <w:rFonts w:ascii="Cambria" w:hAnsi="Cambria" w:cs="Helvetica Neue"/>
          <w:b/>
        </w:rPr>
        <w:t>. Contact us</w:t>
      </w:r>
    </w:p>
    <w:p w14:paraId="3ADD797B" w14:textId="21D7AC9C" w:rsidR="00AB4167" w:rsidRDefault="00AB4167">
      <w:pPr>
        <w:widowControl w:val="0"/>
        <w:autoSpaceDE w:val="0"/>
        <w:autoSpaceDN w:val="0"/>
        <w:adjustRightInd w:val="0"/>
        <w:spacing w:after="400"/>
        <w:jc w:val="both"/>
        <w:rPr>
          <w:rFonts w:ascii="Cambria" w:hAnsi="Cambria" w:cs="Helvetica Neue"/>
        </w:rPr>
      </w:pPr>
      <w:r>
        <w:rPr>
          <w:rFonts w:ascii="Cambria" w:hAnsi="Cambria" w:cs="Helvetica Neue"/>
        </w:rPr>
        <w:t>Questions, comments and requests regarding these Terms of Service should be addressed to the following:</w:t>
      </w:r>
    </w:p>
    <w:p w14:paraId="5F430FCC" w14:textId="62BB0ACE" w:rsidR="00300B5A" w:rsidRPr="00264FA4" w:rsidRDefault="00AB4167">
      <w:pPr>
        <w:widowControl w:val="0"/>
        <w:autoSpaceDE w:val="0"/>
        <w:autoSpaceDN w:val="0"/>
        <w:adjustRightInd w:val="0"/>
        <w:spacing w:after="400"/>
        <w:ind w:left="720"/>
        <w:rPr>
          <w:rFonts w:ascii="Cambria" w:hAnsi="Cambria" w:cs="Helvetica Neue"/>
          <w:color w:val="0D0D0D" w:themeColor="text1" w:themeTint="F2"/>
        </w:rPr>
      </w:pPr>
      <w:r>
        <w:rPr>
          <w:rFonts w:ascii="Cambria" w:hAnsi="Cambria" w:cs="Helvetica Neue"/>
        </w:rPr>
        <w:t xml:space="preserve">Email: </w:t>
      </w:r>
      <w:hyperlink r:id="rId10" w:history="1">
        <w:r w:rsidRPr="00117038">
          <w:rPr>
            <w:rStyle w:val="Hyperlink"/>
            <w:rFonts w:ascii="Cambria" w:hAnsi="Cambria" w:cs="Helvetica Neue"/>
          </w:rPr>
          <w:t>info@dingoapp.co.uk</w:t>
        </w:r>
      </w:hyperlink>
      <w:r w:rsidR="00300B5A">
        <w:rPr>
          <w:rFonts w:ascii="Cambria" w:hAnsi="Cambria" w:cs="Helvetica Neue"/>
        </w:rPr>
        <w:br/>
      </w:r>
      <w:del w:id="14" w:author="Austin" w:date="2015-02-27T09:49:00Z">
        <w:r w:rsidRPr="00264FA4" w:rsidDel="0020616B">
          <w:rPr>
            <w:rFonts w:ascii="Cambria" w:hAnsi="Cambria" w:cs="Helvetica Neue"/>
            <w:color w:val="0D0D0D" w:themeColor="text1" w:themeTint="F2"/>
          </w:rPr>
          <w:delText>Postal address: Chase House, Chase Park Road, Yardley Hastings, Northampton, NN7 1HF</w:delText>
        </w:r>
        <w:r w:rsidRPr="00264FA4" w:rsidDel="0020616B">
          <w:rPr>
            <w:rFonts w:ascii="Cambria" w:hAnsi="Cambria" w:cs="Helvetica Neue"/>
            <w:color w:val="0D0D0D" w:themeColor="text1" w:themeTint="F2"/>
          </w:rPr>
          <w:br/>
          <w:delText>Telephone: 07855 647636</w:delText>
        </w:r>
      </w:del>
    </w:p>
    <w:sectPr w:rsidR="00300B5A" w:rsidRPr="00264FA4">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F0227B" w14:textId="77777777" w:rsidR="00195ACE" w:rsidRDefault="00195ACE" w:rsidP="00E52A59">
      <w:r>
        <w:separator/>
      </w:r>
    </w:p>
  </w:endnote>
  <w:endnote w:type="continuationSeparator" w:id="0">
    <w:p w14:paraId="736734A4" w14:textId="77777777" w:rsidR="00195ACE" w:rsidRDefault="00195ACE" w:rsidP="00E52A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115992" w14:textId="77777777" w:rsidR="00195ACE" w:rsidRDefault="00195AC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9418EE" w14:textId="77777777" w:rsidR="00195ACE" w:rsidRPr="00BD3BDE" w:rsidRDefault="00195ACE" w:rsidP="006E3E42">
    <w:pPr>
      <w:pStyle w:val="Footer"/>
      <w:rPr>
        <w:rFonts w:ascii="Arial" w:hAnsi="Arial" w:cs="Arial"/>
        <w:sz w:val="16"/>
        <w:szCs w:val="16"/>
      </w:rPr>
    </w:pPr>
    <w:r>
      <w:tab/>
    </w:r>
    <w:r>
      <w:tab/>
    </w:r>
    <w:r>
      <w:rPr>
        <w:rFonts w:ascii="Arial" w:hAnsi="Arial" w:cs="Arial"/>
        <w:sz w:val="16"/>
        <w:szCs w:val="16"/>
      </w:rPr>
      <w:t>3449938</w:t>
    </w:r>
    <w:r w:rsidRPr="00BD3BDE">
      <w:rPr>
        <w:rFonts w:ascii="Arial" w:hAnsi="Arial" w:cs="Arial"/>
        <w:sz w:val="16"/>
        <w:szCs w:val="16"/>
      </w:rPr>
      <w:t>_1</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594142" w14:textId="77777777" w:rsidR="00195ACE" w:rsidRDefault="00195AC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34500C" w14:textId="77777777" w:rsidR="00195ACE" w:rsidRDefault="00195ACE" w:rsidP="00E52A59">
      <w:r>
        <w:separator/>
      </w:r>
    </w:p>
  </w:footnote>
  <w:footnote w:type="continuationSeparator" w:id="0">
    <w:p w14:paraId="53DB1180" w14:textId="77777777" w:rsidR="00195ACE" w:rsidRDefault="00195ACE" w:rsidP="00E52A5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26F517" w14:textId="77777777" w:rsidR="00195ACE" w:rsidRDefault="00195AC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685EBF" w14:textId="77777777" w:rsidR="00195ACE" w:rsidRDefault="00195AC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1E0F08" w14:textId="77777777" w:rsidR="00195ACE" w:rsidRDefault="00195AC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273A0"/>
    <w:multiLevelType w:val="multilevel"/>
    <w:tmpl w:val="08C0308C"/>
    <w:lvl w:ilvl="0">
      <w:start w:val="6"/>
      <w:numFmt w:val="decimal"/>
      <w:lvlText w:val="%1"/>
      <w:lvlJc w:val="left"/>
      <w:pPr>
        <w:ind w:left="930" w:hanging="930"/>
      </w:pPr>
      <w:rPr>
        <w:rFonts w:hint="default"/>
        <w:b/>
        <w:color w:val="262626"/>
      </w:rPr>
    </w:lvl>
    <w:lvl w:ilvl="1">
      <w:start w:val="3"/>
      <w:numFmt w:val="decimal"/>
      <w:lvlText w:val="%1.%2"/>
      <w:lvlJc w:val="left"/>
      <w:pPr>
        <w:ind w:left="1245" w:hanging="930"/>
      </w:pPr>
      <w:rPr>
        <w:rFonts w:hint="default"/>
        <w:b/>
        <w:color w:val="262626"/>
      </w:rPr>
    </w:lvl>
    <w:lvl w:ilvl="2">
      <w:start w:val="12"/>
      <w:numFmt w:val="decimal"/>
      <w:lvlText w:val="%1.%2.%3"/>
      <w:lvlJc w:val="left"/>
      <w:pPr>
        <w:ind w:left="1560" w:hanging="930"/>
      </w:pPr>
      <w:rPr>
        <w:rFonts w:hint="default"/>
        <w:b/>
        <w:color w:val="262626"/>
      </w:rPr>
    </w:lvl>
    <w:lvl w:ilvl="3">
      <w:start w:val="1"/>
      <w:numFmt w:val="decimal"/>
      <w:lvlText w:val="%1.%2.%3.%4"/>
      <w:lvlJc w:val="left"/>
      <w:pPr>
        <w:ind w:left="2025" w:hanging="1080"/>
      </w:pPr>
      <w:rPr>
        <w:rFonts w:hint="default"/>
        <w:b/>
        <w:color w:val="262626"/>
      </w:rPr>
    </w:lvl>
    <w:lvl w:ilvl="4">
      <w:start w:val="1"/>
      <w:numFmt w:val="decimal"/>
      <w:lvlText w:val="%1.%2.%3.%4.%5"/>
      <w:lvlJc w:val="left"/>
      <w:pPr>
        <w:ind w:left="2340" w:hanging="1080"/>
      </w:pPr>
      <w:rPr>
        <w:rFonts w:hint="default"/>
        <w:b/>
        <w:color w:val="262626"/>
      </w:rPr>
    </w:lvl>
    <w:lvl w:ilvl="5">
      <w:start w:val="1"/>
      <w:numFmt w:val="decimal"/>
      <w:lvlText w:val="%1.%2.%3.%4.%5.%6"/>
      <w:lvlJc w:val="left"/>
      <w:pPr>
        <w:ind w:left="3015" w:hanging="1440"/>
      </w:pPr>
      <w:rPr>
        <w:rFonts w:hint="default"/>
        <w:b/>
        <w:color w:val="262626"/>
      </w:rPr>
    </w:lvl>
    <w:lvl w:ilvl="6">
      <w:start w:val="1"/>
      <w:numFmt w:val="decimal"/>
      <w:lvlText w:val="%1.%2.%3.%4.%5.%6.%7"/>
      <w:lvlJc w:val="left"/>
      <w:pPr>
        <w:ind w:left="3330" w:hanging="1440"/>
      </w:pPr>
      <w:rPr>
        <w:rFonts w:hint="default"/>
        <w:b/>
        <w:color w:val="262626"/>
      </w:rPr>
    </w:lvl>
    <w:lvl w:ilvl="7">
      <w:start w:val="1"/>
      <w:numFmt w:val="decimal"/>
      <w:lvlText w:val="%1.%2.%3.%4.%5.%6.%7.%8"/>
      <w:lvlJc w:val="left"/>
      <w:pPr>
        <w:ind w:left="4005" w:hanging="1800"/>
      </w:pPr>
      <w:rPr>
        <w:rFonts w:hint="default"/>
        <w:b/>
        <w:color w:val="262626"/>
      </w:rPr>
    </w:lvl>
    <w:lvl w:ilvl="8">
      <w:start w:val="1"/>
      <w:numFmt w:val="decimal"/>
      <w:lvlText w:val="%1.%2.%3.%4.%5.%6.%7.%8.%9"/>
      <w:lvlJc w:val="left"/>
      <w:pPr>
        <w:ind w:left="4320" w:hanging="1800"/>
      </w:pPr>
      <w:rPr>
        <w:rFonts w:hint="default"/>
        <w:b/>
        <w:color w:val="262626"/>
      </w:rPr>
    </w:lvl>
  </w:abstractNum>
  <w:abstractNum w:abstractNumId="1">
    <w:nsid w:val="12D1061E"/>
    <w:multiLevelType w:val="multilevel"/>
    <w:tmpl w:val="C0A64E5E"/>
    <w:lvl w:ilvl="0">
      <w:start w:val="1"/>
      <w:numFmt w:val="decimal"/>
      <w:pStyle w:val="JLNumbering"/>
      <w:lvlText w:val="%1."/>
      <w:lvlJc w:val="left"/>
      <w:pPr>
        <w:tabs>
          <w:tab w:val="num" w:pos="709"/>
        </w:tabs>
        <w:ind w:left="709" w:hanging="709"/>
      </w:pPr>
      <w:rPr>
        <w:rFonts w:ascii="Arial" w:hAnsi="Arial" w:hint="default"/>
        <w:sz w:val="20"/>
      </w:rPr>
    </w:lvl>
    <w:lvl w:ilvl="1">
      <w:start w:val="1"/>
      <w:numFmt w:val="decimal"/>
      <w:pStyle w:val="JLNumberingL2"/>
      <w:lvlText w:val="%1.%2"/>
      <w:lvlJc w:val="left"/>
      <w:pPr>
        <w:tabs>
          <w:tab w:val="num" w:pos="709"/>
        </w:tabs>
        <w:ind w:left="709" w:hanging="709"/>
      </w:pPr>
      <w:rPr>
        <w:rFonts w:hint="default"/>
      </w:rPr>
    </w:lvl>
    <w:lvl w:ilvl="2">
      <w:start w:val="1"/>
      <w:numFmt w:val="decimal"/>
      <w:pStyle w:val="JLNumberingL3"/>
      <w:lvlText w:val="%1.%3.%2"/>
      <w:lvlJc w:val="left"/>
      <w:pPr>
        <w:tabs>
          <w:tab w:val="num" w:pos="709"/>
        </w:tabs>
        <w:ind w:left="709" w:hanging="709"/>
      </w:pPr>
      <w:rPr>
        <w:rFonts w:hint="default"/>
      </w:rPr>
    </w:lvl>
    <w:lvl w:ilvl="3">
      <w:start w:val="1"/>
      <w:numFmt w:val="lowerLetter"/>
      <w:pStyle w:val="JLNumberingL4"/>
      <w:lvlText w:val="(%4)"/>
      <w:lvlJc w:val="left"/>
      <w:pPr>
        <w:tabs>
          <w:tab w:val="num" w:pos="709"/>
        </w:tabs>
        <w:ind w:left="1418" w:hanging="709"/>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Roman"/>
      <w:pStyle w:val="JLNumberingL5"/>
      <w:lvlText w:val="(%5)"/>
      <w:lvlJc w:val="left"/>
      <w:pPr>
        <w:tabs>
          <w:tab w:val="num" w:pos="709"/>
        </w:tabs>
        <w:ind w:left="2126" w:hanging="708"/>
      </w:pPr>
      <w:rPr>
        <w:rFonts w:hint="default"/>
      </w:rPr>
    </w:lvl>
    <w:lvl w:ilvl="5">
      <w:start w:val="1"/>
      <w:numFmt w:val="upperLetter"/>
      <w:pStyle w:val="JLNumberingL6"/>
      <w:lvlText w:val="(%6)"/>
      <w:lvlJc w:val="left"/>
      <w:pPr>
        <w:tabs>
          <w:tab w:val="num" w:pos="709"/>
        </w:tabs>
        <w:ind w:left="2835" w:hanging="709"/>
      </w:pPr>
      <w:rPr>
        <w:rFonts w:hint="default"/>
      </w:rPr>
    </w:lvl>
    <w:lvl w:ilvl="6">
      <w:start w:val="1"/>
      <w:numFmt w:val="decimal"/>
      <w:pStyle w:val="JLNumberingL7"/>
      <w:lvlText w:val="(%7)"/>
      <w:lvlJc w:val="left"/>
      <w:pPr>
        <w:tabs>
          <w:tab w:val="num" w:pos="709"/>
        </w:tabs>
        <w:ind w:left="3544" w:hanging="709"/>
      </w:pPr>
      <w:rPr>
        <w:rFonts w:hint="default"/>
      </w:rPr>
    </w:lvl>
    <w:lvl w:ilvl="7">
      <w:start w:val="1"/>
      <w:numFmt w:val="none"/>
      <w:pStyle w:val="JLNumberingL8unused"/>
      <w:lvlText w:val=""/>
      <w:lvlJc w:val="left"/>
      <w:pPr>
        <w:ind w:left="2880" w:hanging="360"/>
      </w:pPr>
      <w:rPr>
        <w:rFonts w:hint="default"/>
      </w:rPr>
    </w:lvl>
    <w:lvl w:ilvl="8">
      <w:start w:val="1"/>
      <w:numFmt w:val="none"/>
      <w:pStyle w:val="JLNumberingL9unused"/>
      <w:lvlText w:val=""/>
      <w:lvlJc w:val="left"/>
      <w:pPr>
        <w:ind w:left="3240" w:hanging="360"/>
      </w:pPr>
      <w:rPr>
        <w:rFonts w:hint="default"/>
      </w:rPr>
    </w:lvl>
  </w:abstractNum>
  <w:abstractNum w:abstractNumId="2">
    <w:nsid w:val="17BF420B"/>
    <w:multiLevelType w:val="hybridMultilevel"/>
    <w:tmpl w:val="F808DA76"/>
    <w:lvl w:ilvl="0" w:tplc="388A6946">
      <w:start w:val="1"/>
      <w:numFmt w:val="decimal"/>
      <w:pStyle w:val="number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E9324E4"/>
    <w:multiLevelType w:val="multilevel"/>
    <w:tmpl w:val="076898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2AF7020"/>
    <w:multiLevelType w:val="multilevel"/>
    <w:tmpl w:val="7C88D8E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44B75D5B"/>
    <w:multiLevelType w:val="multilevel"/>
    <w:tmpl w:val="711831C0"/>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58A9204F"/>
    <w:multiLevelType w:val="multilevel"/>
    <w:tmpl w:val="50B21D26"/>
    <w:lvl w:ilvl="0">
      <w:start w:val="11"/>
      <w:numFmt w:val="decimal"/>
      <w:lvlText w:val="%1"/>
      <w:lvlJc w:val="left"/>
      <w:pPr>
        <w:ind w:left="460" w:hanging="460"/>
      </w:pPr>
      <w:rPr>
        <w:rFonts w:hint="default"/>
      </w:rPr>
    </w:lvl>
    <w:lvl w:ilvl="1">
      <w:start w:val="3"/>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5A745AC9"/>
    <w:multiLevelType w:val="hybridMultilevel"/>
    <w:tmpl w:val="3782C720"/>
    <w:lvl w:ilvl="0" w:tplc="88F0D610">
      <w:start w:val="1"/>
      <w:numFmt w:val="decimal"/>
      <w:pStyle w:val="numberlist0"/>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7"/>
  </w:num>
  <w:num w:numId="3">
    <w:abstractNumId w:val="2"/>
  </w:num>
  <w:num w:numId="4">
    <w:abstractNumId w:val="2"/>
  </w:num>
  <w:num w:numId="5">
    <w:abstractNumId w:val="7"/>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4"/>
  </w:num>
  <w:num w:numId="16">
    <w:abstractNumId w:val="5"/>
  </w:num>
  <w:num w:numId="17">
    <w:abstractNumId w:val="0"/>
  </w:num>
  <w:num w:numId="18">
    <w:abstractNumId w:val="3"/>
  </w:num>
  <w:num w:numId="19">
    <w:abstractNumId w:val="3"/>
    <w:lvlOverride w:ilvl="2">
      <w:lvl w:ilvl="2">
        <w:numFmt w:val="bullet"/>
        <w:lvlText w:val=""/>
        <w:lvlJc w:val="left"/>
        <w:pPr>
          <w:tabs>
            <w:tab w:val="num" w:pos="2160"/>
          </w:tabs>
          <w:ind w:left="2160" w:hanging="360"/>
        </w:pPr>
        <w:rPr>
          <w:rFonts w:ascii="Symbol" w:hAnsi="Symbol" w:hint="default"/>
          <w:sz w:val="20"/>
        </w:rPr>
      </w:lvl>
    </w:lvlOverride>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07B"/>
    <w:rsid w:val="0000516D"/>
    <w:rsid w:val="00012395"/>
    <w:rsid w:val="000316DC"/>
    <w:rsid w:val="00034325"/>
    <w:rsid w:val="00036DA8"/>
    <w:rsid w:val="00055E35"/>
    <w:rsid w:val="00072D66"/>
    <w:rsid w:val="00097D35"/>
    <w:rsid w:val="0010539A"/>
    <w:rsid w:val="00142EB2"/>
    <w:rsid w:val="00157DE3"/>
    <w:rsid w:val="001601A3"/>
    <w:rsid w:val="0017368D"/>
    <w:rsid w:val="00186CFA"/>
    <w:rsid w:val="00195ACE"/>
    <w:rsid w:val="001961E9"/>
    <w:rsid w:val="001A59A5"/>
    <w:rsid w:val="001B0542"/>
    <w:rsid w:val="001B0FE9"/>
    <w:rsid w:val="001C4B92"/>
    <w:rsid w:val="0020616B"/>
    <w:rsid w:val="00216561"/>
    <w:rsid w:val="00217C73"/>
    <w:rsid w:val="00222C45"/>
    <w:rsid w:val="00232E59"/>
    <w:rsid w:val="00242A3F"/>
    <w:rsid w:val="00264FA4"/>
    <w:rsid w:val="00270BC3"/>
    <w:rsid w:val="002718A8"/>
    <w:rsid w:val="00291B2E"/>
    <w:rsid w:val="002B1C80"/>
    <w:rsid w:val="002D6BCF"/>
    <w:rsid w:val="002E2356"/>
    <w:rsid w:val="00300B5A"/>
    <w:rsid w:val="0030116F"/>
    <w:rsid w:val="00324109"/>
    <w:rsid w:val="003278CC"/>
    <w:rsid w:val="0033210E"/>
    <w:rsid w:val="0035303C"/>
    <w:rsid w:val="00376A88"/>
    <w:rsid w:val="00382C48"/>
    <w:rsid w:val="00384194"/>
    <w:rsid w:val="00385801"/>
    <w:rsid w:val="0039166F"/>
    <w:rsid w:val="003A06B9"/>
    <w:rsid w:val="003A3FD6"/>
    <w:rsid w:val="003D37A6"/>
    <w:rsid w:val="003F32A2"/>
    <w:rsid w:val="003F57B3"/>
    <w:rsid w:val="00417811"/>
    <w:rsid w:val="004354DA"/>
    <w:rsid w:val="004752D0"/>
    <w:rsid w:val="004966D2"/>
    <w:rsid w:val="004A4BD5"/>
    <w:rsid w:val="004C6903"/>
    <w:rsid w:val="004E3284"/>
    <w:rsid w:val="00500569"/>
    <w:rsid w:val="0051510B"/>
    <w:rsid w:val="00522B2E"/>
    <w:rsid w:val="00537C58"/>
    <w:rsid w:val="0058244E"/>
    <w:rsid w:val="00582BCD"/>
    <w:rsid w:val="00595378"/>
    <w:rsid w:val="005C0F5E"/>
    <w:rsid w:val="005C19C3"/>
    <w:rsid w:val="005F24BF"/>
    <w:rsid w:val="00611702"/>
    <w:rsid w:val="00620AFF"/>
    <w:rsid w:val="0065226D"/>
    <w:rsid w:val="00674CC1"/>
    <w:rsid w:val="006753FE"/>
    <w:rsid w:val="00675BD7"/>
    <w:rsid w:val="00683B0D"/>
    <w:rsid w:val="006A0453"/>
    <w:rsid w:val="006A32A9"/>
    <w:rsid w:val="006D1AA6"/>
    <w:rsid w:val="006E3E42"/>
    <w:rsid w:val="006E4AA1"/>
    <w:rsid w:val="007350DF"/>
    <w:rsid w:val="0075738C"/>
    <w:rsid w:val="007A6F75"/>
    <w:rsid w:val="007B2846"/>
    <w:rsid w:val="007B5B96"/>
    <w:rsid w:val="007B7ECB"/>
    <w:rsid w:val="007D4D36"/>
    <w:rsid w:val="007F4C78"/>
    <w:rsid w:val="007F7B08"/>
    <w:rsid w:val="0081428D"/>
    <w:rsid w:val="008417A8"/>
    <w:rsid w:val="008533B8"/>
    <w:rsid w:val="008828DD"/>
    <w:rsid w:val="008C54BA"/>
    <w:rsid w:val="00900783"/>
    <w:rsid w:val="0090288D"/>
    <w:rsid w:val="00975F89"/>
    <w:rsid w:val="009A6C1D"/>
    <w:rsid w:val="009B4303"/>
    <w:rsid w:val="009E6F5A"/>
    <w:rsid w:val="009F06ED"/>
    <w:rsid w:val="00A538C8"/>
    <w:rsid w:val="00A71720"/>
    <w:rsid w:val="00AA20C5"/>
    <w:rsid w:val="00AB4167"/>
    <w:rsid w:val="00AE66F2"/>
    <w:rsid w:val="00AF6588"/>
    <w:rsid w:val="00B03B1C"/>
    <w:rsid w:val="00B05B88"/>
    <w:rsid w:val="00B20E73"/>
    <w:rsid w:val="00B516A4"/>
    <w:rsid w:val="00B700FC"/>
    <w:rsid w:val="00B74DD8"/>
    <w:rsid w:val="00B84D7C"/>
    <w:rsid w:val="00B87B8C"/>
    <w:rsid w:val="00B94D3E"/>
    <w:rsid w:val="00BA2F1C"/>
    <w:rsid w:val="00BC2238"/>
    <w:rsid w:val="00BD3BDE"/>
    <w:rsid w:val="00BD71DF"/>
    <w:rsid w:val="00BD7554"/>
    <w:rsid w:val="00BE76C2"/>
    <w:rsid w:val="00C12E2B"/>
    <w:rsid w:val="00C43204"/>
    <w:rsid w:val="00C71212"/>
    <w:rsid w:val="00C80557"/>
    <w:rsid w:val="00C94411"/>
    <w:rsid w:val="00CB3217"/>
    <w:rsid w:val="00CC69BD"/>
    <w:rsid w:val="00CD032F"/>
    <w:rsid w:val="00CD40DF"/>
    <w:rsid w:val="00CD47B7"/>
    <w:rsid w:val="00CD7C29"/>
    <w:rsid w:val="00CF693D"/>
    <w:rsid w:val="00D12F1B"/>
    <w:rsid w:val="00D17573"/>
    <w:rsid w:val="00D20F5B"/>
    <w:rsid w:val="00D30D83"/>
    <w:rsid w:val="00D44870"/>
    <w:rsid w:val="00D862AF"/>
    <w:rsid w:val="00D91D42"/>
    <w:rsid w:val="00D97937"/>
    <w:rsid w:val="00DB2338"/>
    <w:rsid w:val="00DF70FF"/>
    <w:rsid w:val="00E14E2E"/>
    <w:rsid w:val="00E3475D"/>
    <w:rsid w:val="00E435C5"/>
    <w:rsid w:val="00E52A59"/>
    <w:rsid w:val="00E9095E"/>
    <w:rsid w:val="00E91BC0"/>
    <w:rsid w:val="00EA013D"/>
    <w:rsid w:val="00EA64A8"/>
    <w:rsid w:val="00F05583"/>
    <w:rsid w:val="00F06274"/>
    <w:rsid w:val="00F131E0"/>
    <w:rsid w:val="00F34C57"/>
    <w:rsid w:val="00F4436F"/>
    <w:rsid w:val="00F523AE"/>
    <w:rsid w:val="00F52C02"/>
    <w:rsid w:val="00F6107B"/>
    <w:rsid w:val="00F6702F"/>
    <w:rsid w:val="00F8437F"/>
    <w:rsid w:val="00F9294C"/>
    <w:rsid w:val="00FA06F2"/>
    <w:rsid w:val="00FC4577"/>
    <w:rsid w:val="00FC5C6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915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Cs w:val="22"/>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107B"/>
    <w:rPr>
      <w:rFonts w:asciiTheme="minorHAnsi" w:eastAsiaTheme="minorEastAsia" w:hAnsiTheme="minorHAnsi"/>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berlist">
    <w:name w:val="number list"/>
    <w:basedOn w:val="ListParagraph"/>
    <w:qFormat/>
    <w:rsid w:val="00975F89"/>
    <w:pPr>
      <w:numPr>
        <w:numId w:val="4"/>
      </w:numPr>
    </w:pPr>
  </w:style>
  <w:style w:type="paragraph" w:styleId="ListParagraph">
    <w:name w:val="List Paragraph"/>
    <w:basedOn w:val="Normal"/>
    <w:uiPriority w:val="34"/>
    <w:qFormat/>
    <w:rsid w:val="00975F89"/>
    <w:pPr>
      <w:ind w:left="720"/>
      <w:contextualSpacing/>
    </w:pPr>
  </w:style>
  <w:style w:type="paragraph" w:customStyle="1" w:styleId="numberlist0">
    <w:name w:val="numberlist"/>
    <w:basedOn w:val="numberlist"/>
    <w:qFormat/>
    <w:rsid w:val="00975F89"/>
    <w:pPr>
      <w:numPr>
        <w:numId w:val="5"/>
      </w:numPr>
    </w:pPr>
  </w:style>
  <w:style w:type="paragraph" w:customStyle="1" w:styleId="MyNumbers">
    <w:name w:val="My Numbers"/>
    <w:basedOn w:val="numberlist"/>
    <w:next w:val="numberlist"/>
    <w:qFormat/>
    <w:rsid w:val="00975F89"/>
    <w:pPr>
      <w:numPr>
        <w:numId w:val="0"/>
      </w:numPr>
    </w:pPr>
  </w:style>
  <w:style w:type="paragraph" w:styleId="Header">
    <w:name w:val="header"/>
    <w:basedOn w:val="Normal"/>
    <w:link w:val="HeaderChar"/>
    <w:uiPriority w:val="99"/>
    <w:unhideWhenUsed/>
    <w:rsid w:val="00E52A59"/>
    <w:pPr>
      <w:tabs>
        <w:tab w:val="center" w:pos="4513"/>
        <w:tab w:val="right" w:pos="9026"/>
      </w:tabs>
    </w:pPr>
  </w:style>
  <w:style w:type="character" w:customStyle="1" w:styleId="HeaderChar">
    <w:name w:val="Header Char"/>
    <w:basedOn w:val="DefaultParagraphFont"/>
    <w:link w:val="Header"/>
    <w:uiPriority w:val="99"/>
    <w:rsid w:val="00E52A59"/>
  </w:style>
  <w:style w:type="paragraph" w:styleId="Footer">
    <w:name w:val="footer"/>
    <w:basedOn w:val="Normal"/>
    <w:link w:val="FooterChar"/>
    <w:uiPriority w:val="99"/>
    <w:unhideWhenUsed/>
    <w:rsid w:val="00E52A59"/>
    <w:pPr>
      <w:tabs>
        <w:tab w:val="center" w:pos="4513"/>
        <w:tab w:val="right" w:pos="9026"/>
      </w:tabs>
    </w:pPr>
  </w:style>
  <w:style w:type="character" w:customStyle="1" w:styleId="FooterChar">
    <w:name w:val="Footer Char"/>
    <w:basedOn w:val="DefaultParagraphFont"/>
    <w:link w:val="Footer"/>
    <w:uiPriority w:val="99"/>
    <w:rsid w:val="00E52A59"/>
  </w:style>
  <w:style w:type="paragraph" w:customStyle="1" w:styleId="JLNumbering">
    <w:name w:val="JL Numbering"/>
    <w:qFormat/>
    <w:rsid w:val="00382C48"/>
    <w:pPr>
      <w:numPr>
        <w:numId w:val="14"/>
      </w:numPr>
    </w:pPr>
    <w:rPr>
      <w:szCs w:val="20"/>
    </w:rPr>
  </w:style>
  <w:style w:type="paragraph" w:customStyle="1" w:styleId="JLNumberingL2">
    <w:name w:val="JL Numbering L2"/>
    <w:basedOn w:val="JLNumbering"/>
    <w:rsid w:val="00382C48"/>
    <w:pPr>
      <w:numPr>
        <w:ilvl w:val="1"/>
      </w:numPr>
    </w:pPr>
  </w:style>
  <w:style w:type="paragraph" w:customStyle="1" w:styleId="JLNumberingL3">
    <w:name w:val="JL Numbering L3"/>
    <w:basedOn w:val="Normal"/>
    <w:rsid w:val="00382C48"/>
    <w:pPr>
      <w:numPr>
        <w:ilvl w:val="2"/>
        <w:numId w:val="14"/>
      </w:numPr>
    </w:pPr>
    <w:rPr>
      <w:szCs w:val="20"/>
    </w:rPr>
  </w:style>
  <w:style w:type="paragraph" w:customStyle="1" w:styleId="JLNumberingL4">
    <w:name w:val="JL Numbering L4"/>
    <w:basedOn w:val="JLNumberingL3"/>
    <w:rsid w:val="00382C48"/>
    <w:pPr>
      <w:numPr>
        <w:ilvl w:val="3"/>
      </w:numPr>
    </w:pPr>
  </w:style>
  <w:style w:type="paragraph" w:customStyle="1" w:styleId="JLNumberingL5">
    <w:name w:val="JL Numbering L5"/>
    <w:basedOn w:val="JLNumberingL4"/>
    <w:rsid w:val="00382C48"/>
    <w:pPr>
      <w:numPr>
        <w:ilvl w:val="4"/>
      </w:numPr>
    </w:pPr>
  </w:style>
  <w:style w:type="paragraph" w:customStyle="1" w:styleId="JLNumberingL6">
    <w:name w:val="JL Numbering L6"/>
    <w:basedOn w:val="JLNumberingL5"/>
    <w:rsid w:val="00382C48"/>
    <w:pPr>
      <w:numPr>
        <w:ilvl w:val="5"/>
      </w:numPr>
    </w:pPr>
  </w:style>
  <w:style w:type="paragraph" w:customStyle="1" w:styleId="JLNumberingL7">
    <w:name w:val="JL Numbering L7"/>
    <w:basedOn w:val="JLNumberingL6"/>
    <w:rsid w:val="00382C48"/>
    <w:pPr>
      <w:numPr>
        <w:ilvl w:val="6"/>
      </w:numPr>
    </w:pPr>
  </w:style>
  <w:style w:type="paragraph" w:customStyle="1" w:styleId="JLNumberingL8unused">
    <w:name w:val="JL Numbering L8 (unused)"/>
    <w:basedOn w:val="JLNumberingL7"/>
    <w:rsid w:val="00382C48"/>
    <w:pPr>
      <w:numPr>
        <w:ilvl w:val="7"/>
      </w:numPr>
    </w:pPr>
  </w:style>
  <w:style w:type="paragraph" w:customStyle="1" w:styleId="JLNumberingL9unused">
    <w:name w:val="JL Numbering L9 (unused)"/>
    <w:basedOn w:val="JLNumberingL8unused"/>
    <w:rsid w:val="00382C48"/>
    <w:pPr>
      <w:numPr>
        <w:ilvl w:val="8"/>
      </w:numPr>
    </w:pPr>
  </w:style>
  <w:style w:type="character" w:styleId="Hyperlink">
    <w:name w:val="Hyperlink"/>
    <w:basedOn w:val="DefaultParagraphFont"/>
    <w:uiPriority w:val="99"/>
    <w:unhideWhenUsed/>
    <w:rsid w:val="00F6107B"/>
    <w:rPr>
      <w:color w:val="0000FF" w:themeColor="hyperlink"/>
      <w:u w:val="single"/>
    </w:rPr>
  </w:style>
  <w:style w:type="character" w:styleId="CommentReference">
    <w:name w:val="annotation reference"/>
    <w:basedOn w:val="DefaultParagraphFont"/>
    <w:uiPriority w:val="99"/>
    <w:semiHidden/>
    <w:unhideWhenUsed/>
    <w:rsid w:val="00B87B8C"/>
    <w:rPr>
      <w:sz w:val="16"/>
      <w:szCs w:val="16"/>
    </w:rPr>
  </w:style>
  <w:style w:type="paragraph" w:styleId="CommentText">
    <w:name w:val="annotation text"/>
    <w:basedOn w:val="Normal"/>
    <w:link w:val="CommentTextChar"/>
    <w:uiPriority w:val="99"/>
    <w:semiHidden/>
    <w:unhideWhenUsed/>
    <w:rsid w:val="00B87B8C"/>
    <w:rPr>
      <w:sz w:val="20"/>
      <w:szCs w:val="20"/>
    </w:rPr>
  </w:style>
  <w:style w:type="character" w:customStyle="1" w:styleId="CommentTextChar">
    <w:name w:val="Comment Text Char"/>
    <w:basedOn w:val="DefaultParagraphFont"/>
    <w:link w:val="CommentText"/>
    <w:uiPriority w:val="99"/>
    <w:semiHidden/>
    <w:rsid w:val="00B87B8C"/>
    <w:rPr>
      <w:rFonts w:asciiTheme="minorHAnsi" w:eastAsiaTheme="minorEastAsia" w:hAnsiTheme="minorHAnsi"/>
      <w:szCs w:val="20"/>
      <w:lang w:val="en-US"/>
    </w:rPr>
  </w:style>
  <w:style w:type="paragraph" w:styleId="CommentSubject">
    <w:name w:val="annotation subject"/>
    <w:basedOn w:val="CommentText"/>
    <w:next w:val="CommentText"/>
    <w:link w:val="CommentSubjectChar"/>
    <w:uiPriority w:val="99"/>
    <w:semiHidden/>
    <w:unhideWhenUsed/>
    <w:rsid w:val="00B87B8C"/>
    <w:rPr>
      <w:b/>
      <w:bCs/>
    </w:rPr>
  </w:style>
  <w:style w:type="character" w:customStyle="1" w:styleId="CommentSubjectChar">
    <w:name w:val="Comment Subject Char"/>
    <w:basedOn w:val="CommentTextChar"/>
    <w:link w:val="CommentSubject"/>
    <w:uiPriority w:val="99"/>
    <w:semiHidden/>
    <w:rsid w:val="00B87B8C"/>
    <w:rPr>
      <w:rFonts w:asciiTheme="minorHAnsi" w:eastAsiaTheme="minorEastAsia" w:hAnsiTheme="minorHAnsi"/>
      <w:b/>
      <w:bCs/>
      <w:szCs w:val="20"/>
      <w:lang w:val="en-US"/>
    </w:rPr>
  </w:style>
  <w:style w:type="paragraph" w:styleId="BalloonText">
    <w:name w:val="Balloon Text"/>
    <w:basedOn w:val="Normal"/>
    <w:link w:val="BalloonTextChar"/>
    <w:uiPriority w:val="99"/>
    <w:semiHidden/>
    <w:unhideWhenUsed/>
    <w:rsid w:val="00B87B8C"/>
    <w:rPr>
      <w:rFonts w:ascii="Tahoma" w:hAnsi="Tahoma" w:cs="Tahoma"/>
      <w:sz w:val="16"/>
      <w:szCs w:val="16"/>
    </w:rPr>
  </w:style>
  <w:style w:type="character" w:customStyle="1" w:styleId="BalloonTextChar">
    <w:name w:val="Balloon Text Char"/>
    <w:basedOn w:val="DefaultParagraphFont"/>
    <w:link w:val="BalloonText"/>
    <w:uiPriority w:val="99"/>
    <w:semiHidden/>
    <w:rsid w:val="00B87B8C"/>
    <w:rPr>
      <w:rFonts w:ascii="Tahoma" w:eastAsiaTheme="minorEastAsia" w:hAnsi="Tahoma" w:cs="Tahoma"/>
      <w:sz w:val="16"/>
      <w:szCs w:val="16"/>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Cs w:val="22"/>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107B"/>
    <w:rPr>
      <w:rFonts w:asciiTheme="minorHAnsi" w:eastAsiaTheme="minorEastAsia" w:hAnsiTheme="minorHAnsi"/>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berlist">
    <w:name w:val="number list"/>
    <w:basedOn w:val="ListParagraph"/>
    <w:qFormat/>
    <w:rsid w:val="00975F89"/>
    <w:pPr>
      <w:numPr>
        <w:numId w:val="4"/>
      </w:numPr>
    </w:pPr>
  </w:style>
  <w:style w:type="paragraph" w:styleId="ListParagraph">
    <w:name w:val="List Paragraph"/>
    <w:basedOn w:val="Normal"/>
    <w:uiPriority w:val="34"/>
    <w:qFormat/>
    <w:rsid w:val="00975F89"/>
    <w:pPr>
      <w:ind w:left="720"/>
      <w:contextualSpacing/>
    </w:pPr>
  </w:style>
  <w:style w:type="paragraph" w:customStyle="1" w:styleId="numberlist0">
    <w:name w:val="numberlist"/>
    <w:basedOn w:val="numberlist"/>
    <w:qFormat/>
    <w:rsid w:val="00975F89"/>
    <w:pPr>
      <w:numPr>
        <w:numId w:val="5"/>
      </w:numPr>
    </w:pPr>
  </w:style>
  <w:style w:type="paragraph" w:customStyle="1" w:styleId="MyNumbers">
    <w:name w:val="My Numbers"/>
    <w:basedOn w:val="numberlist"/>
    <w:next w:val="numberlist"/>
    <w:qFormat/>
    <w:rsid w:val="00975F89"/>
    <w:pPr>
      <w:numPr>
        <w:numId w:val="0"/>
      </w:numPr>
    </w:pPr>
  </w:style>
  <w:style w:type="paragraph" w:styleId="Header">
    <w:name w:val="header"/>
    <w:basedOn w:val="Normal"/>
    <w:link w:val="HeaderChar"/>
    <w:uiPriority w:val="99"/>
    <w:unhideWhenUsed/>
    <w:rsid w:val="00E52A59"/>
    <w:pPr>
      <w:tabs>
        <w:tab w:val="center" w:pos="4513"/>
        <w:tab w:val="right" w:pos="9026"/>
      </w:tabs>
    </w:pPr>
  </w:style>
  <w:style w:type="character" w:customStyle="1" w:styleId="HeaderChar">
    <w:name w:val="Header Char"/>
    <w:basedOn w:val="DefaultParagraphFont"/>
    <w:link w:val="Header"/>
    <w:uiPriority w:val="99"/>
    <w:rsid w:val="00E52A59"/>
  </w:style>
  <w:style w:type="paragraph" w:styleId="Footer">
    <w:name w:val="footer"/>
    <w:basedOn w:val="Normal"/>
    <w:link w:val="FooterChar"/>
    <w:uiPriority w:val="99"/>
    <w:unhideWhenUsed/>
    <w:rsid w:val="00E52A59"/>
    <w:pPr>
      <w:tabs>
        <w:tab w:val="center" w:pos="4513"/>
        <w:tab w:val="right" w:pos="9026"/>
      </w:tabs>
    </w:pPr>
  </w:style>
  <w:style w:type="character" w:customStyle="1" w:styleId="FooterChar">
    <w:name w:val="Footer Char"/>
    <w:basedOn w:val="DefaultParagraphFont"/>
    <w:link w:val="Footer"/>
    <w:uiPriority w:val="99"/>
    <w:rsid w:val="00E52A59"/>
  </w:style>
  <w:style w:type="paragraph" w:customStyle="1" w:styleId="JLNumbering">
    <w:name w:val="JL Numbering"/>
    <w:qFormat/>
    <w:rsid w:val="00382C48"/>
    <w:pPr>
      <w:numPr>
        <w:numId w:val="14"/>
      </w:numPr>
    </w:pPr>
    <w:rPr>
      <w:szCs w:val="20"/>
    </w:rPr>
  </w:style>
  <w:style w:type="paragraph" w:customStyle="1" w:styleId="JLNumberingL2">
    <w:name w:val="JL Numbering L2"/>
    <w:basedOn w:val="JLNumbering"/>
    <w:rsid w:val="00382C48"/>
    <w:pPr>
      <w:numPr>
        <w:ilvl w:val="1"/>
      </w:numPr>
    </w:pPr>
  </w:style>
  <w:style w:type="paragraph" w:customStyle="1" w:styleId="JLNumberingL3">
    <w:name w:val="JL Numbering L3"/>
    <w:basedOn w:val="Normal"/>
    <w:rsid w:val="00382C48"/>
    <w:pPr>
      <w:numPr>
        <w:ilvl w:val="2"/>
        <w:numId w:val="14"/>
      </w:numPr>
    </w:pPr>
    <w:rPr>
      <w:szCs w:val="20"/>
    </w:rPr>
  </w:style>
  <w:style w:type="paragraph" w:customStyle="1" w:styleId="JLNumberingL4">
    <w:name w:val="JL Numbering L4"/>
    <w:basedOn w:val="JLNumberingL3"/>
    <w:rsid w:val="00382C48"/>
    <w:pPr>
      <w:numPr>
        <w:ilvl w:val="3"/>
      </w:numPr>
    </w:pPr>
  </w:style>
  <w:style w:type="paragraph" w:customStyle="1" w:styleId="JLNumberingL5">
    <w:name w:val="JL Numbering L5"/>
    <w:basedOn w:val="JLNumberingL4"/>
    <w:rsid w:val="00382C48"/>
    <w:pPr>
      <w:numPr>
        <w:ilvl w:val="4"/>
      </w:numPr>
    </w:pPr>
  </w:style>
  <w:style w:type="paragraph" w:customStyle="1" w:styleId="JLNumberingL6">
    <w:name w:val="JL Numbering L6"/>
    <w:basedOn w:val="JLNumberingL5"/>
    <w:rsid w:val="00382C48"/>
    <w:pPr>
      <w:numPr>
        <w:ilvl w:val="5"/>
      </w:numPr>
    </w:pPr>
  </w:style>
  <w:style w:type="paragraph" w:customStyle="1" w:styleId="JLNumberingL7">
    <w:name w:val="JL Numbering L7"/>
    <w:basedOn w:val="JLNumberingL6"/>
    <w:rsid w:val="00382C48"/>
    <w:pPr>
      <w:numPr>
        <w:ilvl w:val="6"/>
      </w:numPr>
    </w:pPr>
  </w:style>
  <w:style w:type="paragraph" w:customStyle="1" w:styleId="JLNumberingL8unused">
    <w:name w:val="JL Numbering L8 (unused)"/>
    <w:basedOn w:val="JLNumberingL7"/>
    <w:rsid w:val="00382C48"/>
    <w:pPr>
      <w:numPr>
        <w:ilvl w:val="7"/>
      </w:numPr>
    </w:pPr>
  </w:style>
  <w:style w:type="paragraph" w:customStyle="1" w:styleId="JLNumberingL9unused">
    <w:name w:val="JL Numbering L9 (unused)"/>
    <w:basedOn w:val="JLNumberingL8unused"/>
    <w:rsid w:val="00382C48"/>
    <w:pPr>
      <w:numPr>
        <w:ilvl w:val="8"/>
      </w:numPr>
    </w:pPr>
  </w:style>
  <w:style w:type="character" w:styleId="Hyperlink">
    <w:name w:val="Hyperlink"/>
    <w:basedOn w:val="DefaultParagraphFont"/>
    <w:uiPriority w:val="99"/>
    <w:unhideWhenUsed/>
    <w:rsid w:val="00F6107B"/>
    <w:rPr>
      <w:color w:val="0000FF" w:themeColor="hyperlink"/>
      <w:u w:val="single"/>
    </w:rPr>
  </w:style>
  <w:style w:type="character" w:styleId="CommentReference">
    <w:name w:val="annotation reference"/>
    <w:basedOn w:val="DefaultParagraphFont"/>
    <w:uiPriority w:val="99"/>
    <w:semiHidden/>
    <w:unhideWhenUsed/>
    <w:rsid w:val="00B87B8C"/>
    <w:rPr>
      <w:sz w:val="16"/>
      <w:szCs w:val="16"/>
    </w:rPr>
  </w:style>
  <w:style w:type="paragraph" w:styleId="CommentText">
    <w:name w:val="annotation text"/>
    <w:basedOn w:val="Normal"/>
    <w:link w:val="CommentTextChar"/>
    <w:uiPriority w:val="99"/>
    <w:semiHidden/>
    <w:unhideWhenUsed/>
    <w:rsid w:val="00B87B8C"/>
    <w:rPr>
      <w:sz w:val="20"/>
      <w:szCs w:val="20"/>
    </w:rPr>
  </w:style>
  <w:style w:type="character" w:customStyle="1" w:styleId="CommentTextChar">
    <w:name w:val="Comment Text Char"/>
    <w:basedOn w:val="DefaultParagraphFont"/>
    <w:link w:val="CommentText"/>
    <w:uiPriority w:val="99"/>
    <w:semiHidden/>
    <w:rsid w:val="00B87B8C"/>
    <w:rPr>
      <w:rFonts w:asciiTheme="minorHAnsi" w:eastAsiaTheme="minorEastAsia" w:hAnsiTheme="minorHAnsi"/>
      <w:szCs w:val="20"/>
      <w:lang w:val="en-US"/>
    </w:rPr>
  </w:style>
  <w:style w:type="paragraph" w:styleId="CommentSubject">
    <w:name w:val="annotation subject"/>
    <w:basedOn w:val="CommentText"/>
    <w:next w:val="CommentText"/>
    <w:link w:val="CommentSubjectChar"/>
    <w:uiPriority w:val="99"/>
    <w:semiHidden/>
    <w:unhideWhenUsed/>
    <w:rsid w:val="00B87B8C"/>
    <w:rPr>
      <w:b/>
      <w:bCs/>
    </w:rPr>
  </w:style>
  <w:style w:type="character" w:customStyle="1" w:styleId="CommentSubjectChar">
    <w:name w:val="Comment Subject Char"/>
    <w:basedOn w:val="CommentTextChar"/>
    <w:link w:val="CommentSubject"/>
    <w:uiPriority w:val="99"/>
    <w:semiHidden/>
    <w:rsid w:val="00B87B8C"/>
    <w:rPr>
      <w:rFonts w:asciiTheme="minorHAnsi" w:eastAsiaTheme="minorEastAsia" w:hAnsiTheme="minorHAnsi"/>
      <w:b/>
      <w:bCs/>
      <w:szCs w:val="20"/>
      <w:lang w:val="en-US"/>
    </w:rPr>
  </w:style>
  <w:style w:type="paragraph" w:styleId="BalloonText">
    <w:name w:val="Balloon Text"/>
    <w:basedOn w:val="Normal"/>
    <w:link w:val="BalloonTextChar"/>
    <w:uiPriority w:val="99"/>
    <w:semiHidden/>
    <w:unhideWhenUsed/>
    <w:rsid w:val="00B87B8C"/>
    <w:rPr>
      <w:rFonts w:ascii="Tahoma" w:hAnsi="Tahoma" w:cs="Tahoma"/>
      <w:sz w:val="16"/>
      <w:szCs w:val="16"/>
    </w:rPr>
  </w:style>
  <w:style w:type="character" w:customStyle="1" w:styleId="BalloonTextChar">
    <w:name w:val="Balloon Text Char"/>
    <w:basedOn w:val="DefaultParagraphFont"/>
    <w:link w:val="BalloonText"/>
    <w:uiPriority w:val="99"/>
    <w:semiHidden/>
    <w:rsid w:val="00B87B8C"/>
    <w:rPr>
      <w:rFonts w:ascii="Tahoma" w:eastAsiaTheme="minorEastAsi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4313035">
      <w:bodyDiv w:val="1"/>
      <w:marLeft w:val="0"/>
      <w:marRight w:val="0"/>
      <w:marTop w:val="0"/>
      <w:marBottom w:val="0"/>
      <w:divBdr>
        <w:top w:val="none" w:sz="0" w:space="0" w:color="auto"/>
        <w:left w:val="none" w:sz="0" w:space="0" w:color="auto"/>
        <w:bottom w:val="none" w:sz="0" w:space="0" w:color="auto"/>
        <w:right w:val="none" w:sz="0" w:space="0" w:color="auto"/>
      </w:divBdr>
      <w:divsChild>
        <w:div w:id="250743521">
          <w:marLeft w:val="0"/>
          <w:marRight w:val="0"/>
          <w:marTop w:val="0"/>
          <w:marBottom w:val="0"/>
          <w:divBdr>
            <w:top w:val="none" w:sz="0" w:space="0" w:color="auto"/>
            <w:left w:val="none" w:sz="0" w:space="0" w:color="auto"/>
            <w:bottom w:val="none" w:sz="0" w:space="0" w:color="auto"/>
            <w:right w:val="none" w:sz="0" w:space="0" w:color="auto"/>
          </w:divBdr>
        </w:div>
        <w:div w:id="1687248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dingoapp.co.uk" TargetMode="External"/><Relationship Id="rId9" Type="http://schemas.openxmlformats.org/officeDocument/2006/relationships/hyperlink" Target="mailto:info@dingoapp.co.uk" TargetMode="External"/><Relationship Id="rId10" Type="http://schemas.openxmlformats.org/officeDocument/2006/relationships/hyperlink" Target="mailto:info@dingoapp.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3383</Words>
  <Characters>19288</Characters>
  <Application>Microsoft Macintosh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4355494_2</vt:lpstr>
    </vt:vector>
  </TitlesOfParts>
  <Company/>
  <LinksUpToDate>false</LinksUpToDate>
  <CharactersWithSpaces>22626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4355494_2</dc:title>
  <dc:subject/>
  <dc:creator>Clintons</dc:creator>
  <cp:keywords/>
  <dc:description/>
  <cp:lastModifiedBy>Austin</cp:lastModifiedBy>
  <cp:revision>2</cp:revision>
  <cp:lastPrinted>2014-08-22T15:30:00Z</cp:lastPrinted>
  <dcterms:created xsi:type="dcterms:W3CDTF">2015-02-27T09:51:00Z</dcterms:created>
  <dcterms:modified xsi:type="dcterms:W3CDTF">2015-02-27T09:51:00Z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gFAA2RjfPKrF47gtwyYxLeqQS4ahv58lEAjax5FhN4lq25vqCn2uCNbtnbXVVD/6CJ9085n/qBCg0mQI
Ax76deK33C1n9ynCU7N6/1DkPtL/ZadkGMCkEdLquhLTsTh2nF1QSoUUHxMaqQOcoumXmxq0dOKF
PUiLNUPLWe0dbgj//tzp2mTExdWFOBJxK/WNu8cjw0I7g6Zu3qj5oHTu3kHL9fpxj+OmcufEOnOu
3ImUpUrCnoVn1/xBN</vt:lpwstr>
  </property>
  <property fmtid="{D5CDD505-2E9C-101B-9397-08002B2CF9AE}" pid="3" name="MAIL_MSG_ID2">
    <vt:lpwstr>NtuQSTrwsm1LNJKLA5IxxiDG/saRCJDvezeDNssLFFYqJuJiNUI6Pef3d/y
TDaBp8/6xpGEbv+S9Ip2qCYsQ24sZuZLHyj6Rw==</vt:lpwstr>
  </property>
  <property fmtid="{D5CDD505-2E9C-101B-9397-08002B2CF9AE}" pid="4" name="RESPONSE_SENDER_NAME">
    <vt:lpwstr>sAAAXRTqSjcrLAoLi/B4nyPf7Dk5xpQzg3ApDJLlhuJBvUg=</vt:lpwstr>
  </property>
  <property fmtid="{D5CDD505-2E9C-101B-9397-08002B2CF9AE}" pid="5" name="EMAIL_OWNER_ADDRESS">
    <vt:lpwstr>4AAAUmLmXdMZevQxGcrovdlsNH7WPDMyWJBgebX7uuXWUyiqcC8UBfC3kg==</vt:lpwstr>
  </property>
  <property fmtid="{D5CDD505-2E9C-101B-9397-08002B2CF9AE}" pid="6" name="Partner">
    <vt:lpwstr>MLR</vt:lpwstr>
  </property>
  <property fmtid="{D5CDD505-2E9C-101B-9397-08002B2CF9AE}" pid="7" name="Client">
    <vt:lpwstr>A/0688</vt:lpwstr>
  </property>
  <property fmtid="{D5CDD505-2E9C-101B-9397-08002B2CF9AE}" pid="8" name="ClientName">
    <vt:lpwstr>Allington Ventures Limited</vt:lpwstr>
  </property>
  <property fmtid="{D5CDD505-2E9C-101B-9397-08002B2CF9AE}" pid="9" name="Matter">
    <vt:lpwstr>A/0688/0001</vt:lpwstr>
  </property>
  <property fmtid="{D5CDD505-2E9C-101B-9397-08002B2CF9AE}" pid="10" name="MatterDesc">
    <vt:lpwstr>Dingo App - terms and conditions</vt:lpwstr>
  </property>
  <property fmtid="{D5CDD505-2E9C-101B-9397-08002B2CF9AE}" pid="11" name="Lawyer">
    <vt:lpwstr>EFC</vt:lpwstr>
  </property>
  <property fmtid="{D5CDD505-2E9C-101B-9397-08002B2CF9AE}" pid="12" name="Keywords">
    <vt:lpwstr>4355494_2</vt:lpwstr>
  </property>
  <property fmtid="{D5CDD505-2E9C-101B-9397-08002B2CF9AE}" pid="13" name="DocNumber">
    <vt:lpwstr>4355494_2</vt:lpwstr>
  </property>
</Properties>
</file>